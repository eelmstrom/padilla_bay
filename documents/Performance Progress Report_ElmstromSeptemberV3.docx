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29A" w:rsidRDefault="0075129A"/>
    <w:p w14:paraId="00000002" w14:textId="6D76A4BD" w:rsidR="0075129A" w:rsidRDefault="009D7426" w:rsidP="00D74D6F">
      <w:r>
        <w:rPr>
          <w:b/>
        </w:rPr>
        <w:t>Project Title:</w:t>
      </w:r>
      <w:r>
        <w:t xml:space="preserve"> </w:t>
      </w:r>
      <w:r w:rsidR="003F713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2666D00C" w14:textId="77777777" w:rsidR="003F713F" w:rsidRDefault="003F713F" w:rsidP="00D74D6F">
      <w:pPr>
        <w:rPr>
          <w:b/>
        </w:rPr>
      </w:pPr>
    </w:p>
    <w:p w14:paraId="151BE54C" w14:textId="6ED61815" w:rsidR="003F713F" w:rsidRDefault="003F713F" w:rsidP="00D74D6F">
      <w:pPr>
        <w:rPr>
          <w:b/>
        </w:rPr>
      </w:pPr>
      <w:r>
        <w:rPr>
          <w:b/>
        </w:rPr>
        <w:t xml:space="preserve">Fellow Name: </w:t>
      </w:r>
      <w:r w:rsidRPr="006441E6">
        <w:rPr>
          <w:rFonts w:ascii="Times New Roman" w:eastAsia="Calibri" w:hAnsi="Times New Roman" w:cs="Times New Roman"/>
        </w:rPr>
        <w:t>Elizabeth Elmstrom</w:t>
      </w:r>
    </w:p>
    <w:p w14:paraId="6A385D4A" w14:textId="77777777" w:rsidR="003F713F" w:rsidRDefault="003F713F" w:rsidP="00D74D6F">
      <w:pPr>
        <w:rPr>
          <w:b/>
        </w:rPr>
      </w:pPr>
      <w:r>
        <w:rPr>
          <w:b/>
        </w:rPr>
        <w:t xml:space="preserve">University: </w:t>
      </w:r>
      <w:r w:rsidRPr="006441E6">
        <w:rPr>
          <w:rFonts w:ascii="Times New Roman" w:eastAsia="Calibri" w:hAnsi="Times New Roman" w:cs="Times New Roman"/>
          <w:bCs/>
        </w:rPr>
        <w:t>University of Washington</w:t>
      </w:r>
    </w:p>
    <w:p w14:paraId="0F5FC111" w14:textId="77777777" w:rsidR="003F713F" w:rsidRDefault="003F713F" w:rsidP="00D74D6F">
      <w:r>
        <w:rPr>
          <w:b/>
        </w:rPr>
        <w:t>NOAA Award #:</w:t>
      </w:r>
      <w:r>
        <w:t xml:space="preserve"> </w:t>
      </w:r>
      <w:r w:rsidRPr="00A66A7E">
        <w:rPr>
          <w:rFonts w:ascii="Times New Roman" w:hAnsi="Times New Roman" w:cs="Times New Roman"/>
        </w:rPr>
        <w:t>NA20NOS4200121</w:t>
      </w:r>
    </w:p>
    <w:p w14:paraId="00000006" w14:textId="20BC24ED" w:rsidR="0075129A" w:rsidRDefault="009D7426" w:rsidP="00D74D6F">
      <w:r>
        <w:rPr>
          <w:b/>
        </w:rPr>
        <w:t xml:space="preserve">Award Period: </w:t>
      </w:r>
      <w:r w:rsidR="003F713F" w:rsidRPr="00A66A7E">
        <w:rPr>
          <w:rFonts w:ascii="Times New Roman" w:hAnsi="Times New Roman" w:cs="Times New Roman"/>
        </w:rPr>
        <w:t>September 1, 2020 - August 31, 202</w:t>
      </w:r>
      <w:r w:rsidR="00D74D6F">
        <w:rPr>
          <w:rFonts w:ascii="Times New Roman" w:hAnsi="Times New Roman" w:cs="Times New Roman"/>
        </w:rPr>
        <w:t>3</w:t>
      </w:r>
    </w:p>
    <w:p w14:paraId="00000008" w14:textId="7F9CC112" w:rsidR="0075129A" w:rsidRPr="00D74D6F" w:rsidRDefault="009D7426" w:rsidP="00D74D6F">
      <w:pPr>
        <w:rPr>
          <w:rFonts w:ascii="Times New Roman" w:hAnsi="Times New Roman" w:cs="Times New Roman"/>
        </w:rPr>
      </w:pPr>
      <w:r>
        <w:rPr>
          <w:b/>
        </w:rPr>
        <w:t>Reporting Period</w:t>
      </w:r>
      <w:r w:rsidRPr="00D74D6F">
        <w:rPr>
          <w:rFonts w:ascii="Times New Roman" w:hAnsi="Times New Roman" w:cs="Times New Roman"/>
          <w:b/>
        </w:rPr>
        <w:t>:</w:t>
      </w:r>
      <w:r w:rsidRPr="00D74D6F">
        <w:rPr>
          <w:rFonts w:ascii="Times New Roman" w:hAnsi="Times New Roman" w:cs="Times New Roman"/>
        </w:rPr>
        <w:t xml:space="preserve"> </w:t>
      </w:r>
      <w:r w:rsidR="008B6575" w:rsidRPr="00D74D6F">
        <w:rPr>
          <w:rFonts w:ascii="Times New Roman" w:hAnsi="Times New Roman" w:cs="Times New Roman"/>
          <w:color w:val="222222"/>
        </w:rPr>
        <w:t>03/01/2022 - 08/31/2022</w:t>
      </w:r>
    </w:p>
    <w:p w14:paraId="1A06FF99" w14:textId="77777777" w:rsidR="00A16D0A" w:rsidRDefault="00A16D0A" w:rsidP="00D74D6F"/>
    <w:p w14:paraId="487BC099" w14:textId="3A264BB0" w:rsidR="00A16D0A" w:rsidRDefault="00A16D0A" w:rsidP="00D74D6F"/>
    <w:p w14:paraId="2C22698C" w14:textId="77777777" w:rsidR="00A16D0A" w:rsidRPr="006441E6" w:rsidRDefault="00A16D0A" w:rsidP="00D74D6F">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6A3270E8" w14:textId="19885572" w:rsidR="00A16D0A" w:rsidRDefault="00A16D0A" w:rsidP="00D74D6F">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1E42A71F" w14:textId="77777777" w:rsidR="00A16D0A" w:rsidRPr="00A16D0A" w:rsidRDefault="00A16D0A" w:rsidP="00D74D6F">
      <w:pPr>
        <w:rPr>
          <w:rFonts w:ascii="Times New Roman" w:eastAsia="Calibri" w:hAnsi="Times New Roman" w:cs="Times New Roman"/>
        </w:rPr>
      </w:pPr>
    </w:p>
    <w:p w14:paraId="0000002B" w14:textId="4A6BC463" w:rsidR="0075129A" w:rsidRDefault="009D7426" w:rsidP="00D74D6F">
      <w:pPr>
        <w:pStyle w:val="Heading3"/>
      </w:pPr>
      <w:bookmarkStart w:id="0" w:name="_hhlki4lw29ne" w:colFirst="0" w:colLast="0"/>
      <w:bookmarkEnd w:id="0"/>
      <w:r>
        <w:t>Accomplishment</w:t>
      </w:r>
      <w:r w:rsidR="00537E98">
        <w:t>s</w:t>
      </w:r>
      <w:r w:rsidR="00A11649">
        <w:t xml:space="preserve">: </w:t>
      </w:r>
      <w:r w:rsidR="00D74D6F">
        <w:t>March</w:t>
      </w:r>
      <w:r w:rsidR="00A11649">
        <w:t xml:space="preserve"> 1 – </w:t>
      </w:r>
      <w:r w:rsidR="00D74D6F">
        <w:t>August</w:t>
      </w:r>
      <w:r w:rsidR="00A11649">
        <w:t xml:space="preserve"> </w:t>
      </w:r>
      <w:r w:rsidR="00D74D6F">
        <w:t>31st</w:t>
      </w:r>
    </w:p>
    <w:p w14:paraId="17EFDDDA" w14:textId="77777777" w:rsidR="00A16D0A" w:rsidRPr="00204884" w:rsidRDefault="00A16D0A" w:rsidP="00D74D6F">
      <w:pPr>
        <w:spacing w:before="240" w:after="240"/>
        <w:rPr>
          <w:rFonts w:ascii="Times New Roman" w:hAnsi="Times New Roman" w:cs="Times New Roman"/>
          <w:b/>
          <w:bCs/>
        </w:rPr>
      </w:pPr>
      <w:r w:rsidRPr="00204884">
        <w:rPr>
          <w:rFonts w:ascii="Times New Roman" w:hAnsi="Times New Roman" w:cs="Times New Roman"/>
          <w:b/>
          <w:bCs/>
        </w:rPr>
        <w:t>Research Accomplishments</w:t>
      </w:r>
    </w:p>
    <w:p w14:paraId="681EA605" w14:textId="44582578" w:rsidR="00A16D0A" w:rsidRPr="00204884" w:rsidRDefault="002A59B7" w:rsidP="00D74D6F">
      <w:pPr>
        <w:pStyle w:val="ListParagraph"/>
        <w:numPr>
          <w:ilvl w:val="0"/>
          <w:numId w:val="8"/>
        </w:numPr>
        <w:spacing w:before="240" w:after="240"/>
        <w:rPr>
          <w:rFonts w:ascii="Times New Roman" w:hAnsi="Times New Roman" w:cs="Times New Roman"/>
          <w:bCs/>
        </w:rPr>
      </w:pPr>
      <w:r>
        <w:rPr>
          <w:rFonts w:ascii="Times New Roman" w:hAnsi="Times New Roman" w:cs="Times New Roman"/>
          <w:bCs/>
        </w:rPr>
        <w:t>Tidying</w:t>
      </w:r>
      <w:r w:rsidR="00537E98" w:rsidRPr="00204884">
        <w:rPr>
          <w:rFonts w:ascii="Times New Roman" w:hAnsi="Times New Roman" w:cs="Times New Roman"/>
          <w:bCs/>
        </w:rPr>
        <w:t xml:space="preserve"> </w:t>
      </w:r>
      <w:r w:rsidR="00A16D0A" w:rsidRPr="00204884">
        <w:rPr>
          <w:rFonts w:ascii="Times New Roman" w:hAnsi="Times New Roman" w:cs="Times New Roman"/>
          <w:bCs/>
        </w:rPr>
        <w:t xml:space="preserve">Padilla and Samish Bay metabolism database </w:t>
      </w:r>
      <w:r w:rsidR="00E24270" w:rsidRPr="00204884">
        <w:rPr>
          <w:rFonts w:ascii="Times New Roman" w:hAnsi="Times New Roman" w:cs="Times New Roman"/>
          <w:bCs/>
        </w:rPr>
        <w:t>(data wrangling, R scripts)</w:t>
      </w:r>
    </w:p>
    <w:p w14:paraId="73C46D5E" w14:textId="355C344F" w:rsidR="002A59B7" w:rsidRPr="00204884" w:rsidRDefault="00D74D6F" w:rsidP="00D74D6F">
      <w:pPr>
        <w:spacing w:before="240" w:after="240"/>
        <w:ind w:left="360"/>
        <w:rPr>
          <w:rFonts w:ascii="Times New Roman" w:hAnsi="Times New Roman" w:cs="Times New Roman"/>
          <w:bCs/>
          <w:iCs/>
        </w:rPr>
      </w:pPr>
      <w:r w:rsidRPr="00204884">
        <w:rPr>
          <w:rFonts w:ascii="Times New Roman" w:hAnsi="Times New Roman" w:cs="Times New Roman"/>
          <w:bCs/>
          <w:iCs/>
        </w:rPr>
        <w:t xml:space="preserve">This repository includes raw and corrected data (based on calibration equations), along with reproducible R scripts to be used for future data wrangling and sensor calibrations. </w:t>
      </w:r>
      <w:r w:rsidR="002A59B7">
        <w:rPr>
          <w:rFonts w:ascii="Times New Roman" w:hAnsi="Times New Roman" w:cs="Times New Roman"/>
          <w:bCs/>
          <w:iCs/>
        </w:rPr>
        <w:t>The database continues to be updated</w:t>
      </w:r>
      <w:r>
        <w:rPr>
          <w:rFonts w:ascii="Times New Roman" w:hAnsi="Times New Roman" w:cs="Times New Roman"/>
          <w:bCs/>
          <w:iCs/>
        </w:rPr>
        <w:t xml:space="preserve"> as the project progresses</w:t>
      </w:r>
      <w:r w:rsidR="002A59B7">
        <w:rPr>
          <w:rFonts w:ascii="Times New Roman" w:hAnsi="Times New Roman" w:cs="Times New Roman"/>
          <w:bCs/>
          <w:iCs/>
        </w:rPr>
        <w:t xml:space="preserve">. </w:t>
      </w:r>
      <w:r>
        <w:rPr>
          <w:rFonts w:ascii="Times New Roman" w:hAnsi="Times New Roman" w:cs="Times New Roman"/>
          <w:bCs/>
          <w:iCs/>
        </w:rPr>
        <w:t xml:space="preserve">This includes updates to sensor calibration scripts (specifically during this time reporting period, updates to salinity calibration scripts), writing materials and individual site metabolism models (see below). </w:t>
      </w:r>
    </w:p>
    <w:p w14:paraId="4BF9FD93" w14:textId="6949C87A" w:rsidR="00A16D0A" w:rsidRPr="00204884" w:rsidRDefault="00A16D0A" w:rsidP="00D74D6F">
      <w:pPr>
        <w:pStyle w:val="ListParagraph"/>
        <w:numPr>
          <w:ilvl w:val="0"/>
          <w:numId w:val="8"/>
        </w:numPr>
        <w:spacing w:before="240" w:after="240"/>
        <w:rPr>
          <w:rFonts w:ascii="Times New Roman" w:hAnsi="Times New Roman" w:cs="Times New Roman"/>
          <w:bCs/>
        </w:rPr>
      </w:pPr>
      <w:r w:rsidRPr="00204884">
        <w:rPr>
          <w:rFonts w:ascii="Times New Roman" w:hAnsi="Times New Roman" w:cs="Times New Roman"/>
          <w:bCs/>
        </w:rPr>
        <w:t>Estuarine ecosystem metabolism models (</w:t>
      </w:r>
      <w:r w:rsidR="00E24270" w:rsidRPr="00204884">
        <w:rPr>
          <w:rFonts w:ascii="Times New Roman" w:hAnsi="Times New Roman" w:cs="Times New Roman"/>
          <w:bCs/>
        </w:rPr>
        <w:t xml:space="preserve">data </w:t>
      </w:r>
      <w:r w:rsidR="002A59B7">
        <w:rPr>
          <w:rFonts w:ascii="Times New Roman" w:hAnsi="Times New Roman" w:cs="Times New Roman"/>
          <w:bCs/>
        </w:rPr>
        <w:t>cleaning, detiding</w:t>
      </w:r>
      <w:r w:rsidR="00E24270" w:rsidRPr="00204884">
        <w:rPr>
          <w:rFonts w:ascii="Times New Roman" w:hAnsi="Times New Roman" w:cs="Times New Roman"/>
          <w:bCs/>
        </w:rPr>
        <w:t xml:space="preserve">, </w:t>
      </w:r>
      <w:r w:rsidRPr="00204884">
        <w:rPr>
          <w:rFonts w:ascii="Times New Roman" w:hAnsi="Times New Roman" w:cs="Times New Roman"/>
          <w:bCs/>
        </w:rPr>
        <w:t>R scripts)</w:t>
      </w:r>
    </w:p>
    <w:p w14:paraId="0136B0D6" w14:textId="66F49CCC" w:rsidR="00D74D6F" w:rsidRDefault="00620EE6" w:rsidP="00D74D6F">
      <w:pPr>
        <w:spacing w:before="240" w:after="240"/>
        <w:ind w:left="360"/>
        <w:rPr>
          <w:rFonts w:ascii="Times New Roman" w:hAnsi="Times New Roman" w:cs="Times New Roman"/>
        </w:rPr>
      </w:pPr>
      <w:r w:rsidRPr="00204884">
        <w:rPr>
          <w:rFonts w:ascii="Times New Roman" w:hAnsi="Times New Roman" w:cs="Times New Roman"/>
        </w:rPr>
        <w:t xml:space="preserve">The analysis of oxygen data has made </w:t>
      </w:r>
      <w:r w:rsidR="00D74D6F">
        <w:rPr>
          <w:rFonts w:ascii="Times New Roman" w:hAnsi="Times New Roman" w:cs="Times New Roman"/>
        </w:rPr>
        <w:t>good</w:t>
      </w:r>
      <w:r w:rsidRPr="00204884">
        <w:rPr>
          <w:rFonts w:ascii="Times New Roman" w:hAnsi="Times New Roman" w:cs="Times New Roman"/>
        </w:rPr>
        <w:t xml:space="preserve"> progress. Oxygen data have been corrected</w:t>
      </w:r>
      <w:r w:rsidR="00C85295" w:rsidRPr="00204884">
        <w:rPr>
          <w:rFonts w:ascii="Times New Roman" w:hAnsi="Times New Roman" w:cs="Times New Roman"/>
        </w:rPr>
        <w:t xml:space="preserve"> and </w:t>
      </w:r>
      <w:r w:rsidRPr="00204884">
        <w:rPr>
          <w:rFonts w:ascii="Times New Roman" w:hAnsi="Times New Roman" w:cs="Times New Roman"/>
        </w:rPr>
        <w:t>cleaned for time out of water</w:t>
      </w:r>
      <w:r w:rsidR="00D74D6F">
        <w:rPr>
          <w:rFonts w:ascii="Times New Roman" w:hAnsi="Times New Roman" w:cs="Times New Roman"/>
        </w:rPr>
        <w:t>. Oxygen data has also been “de-tided” using weighted linear regression methods, following Beck et al 2015. Ecosystem metabolism models for the May through June deployment have been run. R scripts for each of these steps are backed up to the GitHub repository. Next steps include finalizing the July through August deployment scripts, and statistical analysis of both spatial and temporal variation across both Samish and Padilla Bays.</w:t>
      </w:r>
    </w:p>
    <w:p w14:paraId="01A68301" w14:textId="0C02877D" w:rsidR="00B52FDF" w:rsidRPr="00204884" w:rsidRDefault="00202673" w:rsidP="00D74D6F">
      <w:pPr>
        <w:pStyle w:val="ListParagraph"/>
        <w:numPr>
          <w:ilvl w:val="0"/>
          <w:numId w:val="8"/>
        </w:numPr>
        <w:spacing w:before="240" w:after="240"/>
        <w:rPr>
          <w:rFonts w:ascii="Times New Roman" w:hAnsi="Times New Roman" w:cs="Times New Roman"/>
          <w:bCs/>
        </w:rPr>
      </w:pPr>
      <w:r>
        <w:rPr>
          <w:rFonts w:ascii="Times New Roman" w:hAnsi="Times New Roman" w:cs="Times New Roman"/>
          <w:bCs/>
        </w:rPr>
        <w:t>Site comparison/Multivariate time series modeling</w:t>
      </w:r>
      <w:r w:rsidR="00B52FDF" w:rsidRPr="00204884">
        <w:rPr>
          <w:rFonts w:ascii="Times New Roman" w:hAnsi="Times New Roman" w:cs="Times New Roman"/>
          <w:bCs/>
        </w:rPr>
        <w:t xml:space="preserve"> (</w:t>
      </w:r>
      <w:r w:rsidR="00E24270" w:rsidRPr="00204884">
        <w:rPr>
          <w:rFonts w:ascii="Times New Roman" w:hAnsi="Times New Roman" w:cs="Times New Roman"/>
          <w:bCs/>
        </w:rPr>
        <w:t xml:space="preserve">statistical analysis, </w:t>
      </w:r>
      <w:r w:rsidR="00B52FDF" w:rsidRPr="00204884">
        <w:rPr>
          <w:rFonts w:ascii="Times New Roman" w:hAnsi="Times New Roman" w:cs="Times New Roman"/>
          <w:bCs/>
        </w:rPr>
        <w:t>R scripts)</w:t>
      </w:r>
    </w:p>
    <w:p w14:paraId="5081C3DF" w14:textId="390F374A" w:rsidR="00A16D0A" w:rsidRPr="00204884" w:rsidRDefault="00BE4962" w:rsidP="00D74D6F">
      <w:pPr>
        <w:spacing w:before="240" w:after="240"/>
        <w:ind w:left="360"/>
        <w:rPr>
          <w:rFonts w:ascii="Times New Roman" w:hAnsi="Times New Roman" w:cs="Times New Roman"/>
        </w:rPr>
      </w:pPr>
      <w:r w:rsidRPr="00204884">
        <w:rPr>
          <w:rFonts w:ascii="Times New Roman" w:hAnsi="Times New Roman" w:cs="Times New Roman"/>
        </w:rPr>
        <w:t>Each time series of metabolic rates will be analyzed using the MARSS m</w:t>
      </w:r>
      <w:r w:rsidR="00B52FDF" w:rsidRPr="00204884">
        <w:rPr>
          <w:rFonts w:ascii="Times New Roman" w:hAnsi="Times New Roman" w:cs="Times New Roman"/>
        </w:rPr>
        <w:t xml:space="preserve">ultivariate autoregressive state-space </w:t>
      </w:r>
      <w:r w:rsidRPr="00204884">
        <w:rPr>
          <w:rFonts w:ascii="Times New Roman" w:hAnsi="Times New Roman" w:cs="Times New Roman"/>
        </w:rPr>
        <w:t>modeling framework.</w:t>
      </w:r>
      <w:r w:rsidR="00B52FDF" w:rsidRPr="00204884">
        <w:rPr>
          <w:rFonts w:ascii="Times New Roman" w:hAnsi="Times New Roman" w:cs="Times New Roman"/>
        </w:rPr>
        <w:t xml:space="preserve"> R scripts for these models </w:t>
      </w:r>
      <w:r w:rsidRPr="00204884">
        <w:rPr>
          <w:rFonts w:ascii="Times New Roman" w:hAnsi="Times New Roman" w:cs="Times New Roman"/>
        </w:rPr>
        <w:t xml:space="preserve">are completed and are </w:t>
      </w:r>
      <w:r w:rsidR="00B52FDF" w:rsidRPr="00204884">
        <w:rPr>
          <w:rFonts w:ascii="Times New Roman" w:hAnsi="Times New Roman" w:cs="Times New Roman"/>
        </w:rPr>
        <w:t xml:space="preserve">backed up to a GitHub repository. </w:t>
      </w:r>
      <w:r w:rsidR="00202673">
        <w:rPr>
          <w:rFonts w:ascii="Times New Roman" w:hAnsi="Times New Roman" w:cs="Times New Roman"/>
        </w:rPr>
        <w:t xml:space="preserve">Preliminary results suggest that the metabolism time series do vary between sites. </w:t>
      </w:r>
      <w:r w:rsidR="00CF0813">
        <w:rPr>
          <w:rFonts w:ascii="Times New Roman" w:hAnsi="Times New Roman" w:cs="Times New Roman"/>
        </w:rPr>
        <w:t xml:space="preserve">The data also suggest that a comparison of mean production, respiration, and net ecosystem metabolism across tidal cycles may provide interesting and novel information regarding spring and neap tides in the Padilla Bay subtidal zone. </w:t>
      </w:r>
      <w:r w:rsidR="00E23330">
        <w:rPr>
          <w:rFonts w:ascii="Times New Roman" w:hAnsi="Times New Roman" w:cs="Times New Roman"/>
        </w:rPr>
        <w:t>The spatial/temporal piece</w:t>
      </w:r>
      <w:r w:rsidR="00CF0813">
        <w:rPr>
          <w:rFonts w:ascii="Times New Roman" w:hAnsi="Times New Roman" w:cs="Times New Roman"/>
        </w:rPr>
        <w:t xml:space="preserve"> of the analysis will likely undergo updates as the project progresses. </w:t>
      </w:r>
    </w:p>
    <w:p w14:paraId="7E2AFDBA" w14:textId="5240162D" w:rsidR="00B52FDF" w:rsidRPr="00204884" w:rsidRDefault="00B52FDF" w:rsidP="00D74D6F">
      <w:pPr>
        <w:spacing w:before="240" w:after="240"/>
        <w:rPr>
          <w:rFonts w:ascii="Times New Roman" w:hAnsi="Times New Roman" w:cs="Times New Roman"/>
          <w:b/>
          <w:bCs/>
        </w:rPr>
      </w:pPr>
      <w:r w:rsidRPr="00204884">
        <w:rPr>
          <w:rFonts w:ascii="Times New Roman" w:hAnsi="Times New Roman" w:cs="Times New Roman"/>
          <w:b/>
          <w:bCs/>
        </w:rPr>
        <w:lastRenderedPageBreak/>
        <w:t>Engaging reserve sectors</w:t>
      </w:r>
    </w:p>
    <w:p w14:paraId="0C1D257E" w14:textId="78F993B1" w:rsidR="00202673" w:rsidRPr="006164CA" w:rsidRDefault="006164CA" w:rsidP="006164CA">
      <w:pPr>
        <w:pStyle w:val="ListParagraph"/>
        <w:spacing w:before="240" w:after="240"/>
        <w:jc w:val="both"/>
        <w:rPr>
          <w:rFonts w:ascii="Times New Roman" w:hAnsi="Times New Roman" w:cs="Times New Roman"/>
          <w:bCs/>
        </w:rPr>
      </w:pPr>
      <w:r>
        <w:rPr>
          <w:rFonts w:ascii="Times New Roman" w:hAnsi="Times New Roman" w:cs="Times New Roman"/>
          <w:bCs/>
        </w:rPr>
        <w:t>The de-tiding analysis and preliminary m</w:t>
      </w:r>
      <w:r w:rsidR="00202673">
        <w:rPr>
          <w:rFonts w:ascii="Times New Roman" w:hAnsi="Times New Roman" w:cs="Times New Roman"/>
          <w:bCs/>
        </w:rPr>
        <w:t xml:space="preserve">etabolism results </w:t>
      </w:r>
      <w:r w:rsidR="00CF0813">
        <w:rPr>
          <w:rFonts w:ascii="Times New Roman" w:hAnsi="Times New Roman" w:cs="Times New Roman"/>
          <w:bCs/>
        </w:rPr>
        <w:t>were presented and discussed with the reserve mentor</w:t>
      </w:r>
      <w:r w:rsidR="00E23330">
        <w:rPr>
          <w:rFonts w:ascii="Times New Roman" w:hAnsi="Times New Roman" w:cs="Times New Roman"/>
          <w:bCs/>
        </w:rPr>
        <w:t xml:space="preserve">, S. Yang. During this feedback session, </w:t>
      </w:r>
      <w:r>
        <w:rPr>
          <w:rFonts w:ascii="Times New Roman" w:hAnsi="Times New Roman" w:cs="Times New Roman"/>
          <w:bCs/>
        </w:rPr>
        <w:t xml:space="preserve">Elmstrom and Yang worked through the </w:t>
      </w:r>
      <w:r w:rsidR="00E23330">
        <w:rPr>
          <w:rFonts w:ascii="Times New Roman" w:hAnsi="Times New Roman" w:cs="Times New Roman"/>
          <w:bCs/>
        </w:rPr>
        <w:t>next steps of the analysis</w:t>
      </w:r>
      <w:r>
        <w:rPr>
          <w:rFonts w:ascii="Times New Roman" w:hAnsi="Times New Roman" w:cs="Times New Roman"/>
          <w:bCs/>
        </w:rPr>
        <w:t xml:space="preserve">. A </w:t>
      </w:r>
      <w:r w:rsidR="00E23330">
        <w:rPr>
          <w:rFonts w:ascii="Times New Roman" w:hAnsi="Times New Roman" w:cs="Times New Roman"/>
          <w:bCs/>
        </w:rPr>
        <w:t xml:space="preserve">second </w:t>
      </w:r>
      <w:r w:rsidR="00AA2DB5">
        <w:rPr>
          <w:rFonts w:ascii="Times New Roman" w:hAnsi="Times New Roman" w:cs="Times New Roman"/>
          <w:bCs/>
        </w:rPr>
        <w:t>scientific</w:t>
      </w:r>
      <w:r w:rsidR="00E23330">
        <w:rPr>
          <w:rFonts w:ascii="Times New Roman" w:hAnsi="Times New Roman" w:cs="Times New Roman"/>
          <w:bCs/>
        </w:rPr>
        <w:t xml:space="preserve"> presentation to the research sector </w:t>
      </w:r>
      <w:r>
        <w:rPr>
          <w:rFonts w:ascii="Times New Roman" w:hAnsi="Times New Roman" w:cs="Times New Roman"/>
          <w:bCs/>
        </w:rPr>
        <w:t>was</w:t>
      </w:r>
      <w:r w:rsidR="00E23330">
        <w:rPr>
          <w:rFonts w:ascii="Times New Roman" w:hAnsi="Times New Roman" w:cs="Times New Roman"/>
          <w:bCs/>
        </w:rPr>
        <w:t xml:space="preserve"> </w:t>
      </w:r>
      <w:r>
        <w:rPr>
          <w:rFonts w:ascii="Times New Roman" w:hAnsi="Times New Roman" w:cs="Times New Roman"/>
          <w:bCs/>
        </w:rPr>
        <w:t xml:space="preserve">roughly </w:t>
      </w:r>
      <w:r w:rsidR="00E23330">
        <w:rPr>
          <w:rFonts w:ascii="Times New Roman" w:hAnsi="Times New Roman" w:cs="Times New Roman"/>
          <w:bCs/>
        </w:rPr>
        <w:t xml:space="preserve">scheduled for </w:t>
      </w:r>
      <w:r w:rsidR="00AA2DB5">
        <w:rPr>
          <w:rFonts w:ascii="Times New Roman" w:hAnsi="Times New Roman" w:cs="Times New Roman"/>
          <w:bCs/>
        </w:rPr>
        <w:t>winter or spring 2023.</w:t>
      </w:r>
      <w:r>
        <w:rPr>
          <w:rFonts w:ascii="Times New Roman" w:hAnsi="Times New Roman" w:cs="Times New Roman"/>
          <w:bCs/>
        </w:rPr>
        <w:t xml:space="preserve"> </w:t>
      </w:r>
    </w:p>
    <w:p w14:paraId="5254B571" w14:textId="2B3A5021" w:rsidR="00B52FDF" w:rsidDel="00202673" w:rsidRDefault="00D74D6F" w:rsidP="00D74D6F">
      <w:pPr>
        <w:pStyle w:val="ListParagraph"/>
        <w:spacing w:before="240" w:after="240"/>
        <w:rPr>
          <w:del w:id="1" w:author="elmstrom" w:date="2022-09-27T16:07:00Z"/>
          <w:rFonts w:ascii="Times New Roman" w:hAnsi="Times New Roman" w:cs="Times New Roman"/>
          <w:bCs/>
        </w:rPr>
      </w:pPr>
      <w:del w:id="2" w:author="elmstrom" w:date="2022-09-27T16:07:00Z">
        <w:r w:rsidDel="00202673">
          <w:rPr>
            <w:rFonts w:ascii="Times New Roman" w:hAnsi="Times New Roman" w:cs="Times New Roman"/>
            <w:bCs/>
          </w:rPr>
          <w:delText>XXX Lisa this section will be updated next week after a meeting with the NERR.</w:delText>
        </w:r>
      </w:del>
    </w:p>
    <w:p w14:paraId="1EAF97B0" w14:textId="67A038FB" w:rsidR="00A11649" w:rsidRPr="00204884" w:rsidRDefault="00A11649" w:rsidP="00D74D6F">
      <w:pPr>
        <w:spacing w:before="240" w:after="240"/>
        <w:rPr>
          <w:rFonts w:ascii="Times New Roman" w:hAnsi="Times New Roman" w:cs="Times New Roman"/>
          <w:b/>
        </w:rPr>
      </w:pPr>
      <w:r w:rsidRPr="00204884">
        <w:rPr>
          <w:rFonts w:ascii="Times New Roman" w:hAnsi="Times New Roman" w:cs="Times New Roman"/>
          <w:b/>
        </w:rPr>
        <w:t>Professional Development</w:t>
      </w:r>
    </w:p>
    <w:p w14:paraId="0000002D" w14:textId="08B0C1C4" w:rsidR="0075129A" w:rsidRDefault="001A3B26" w:rsidP="00D74D6F">
      <w:pPr>
        <w:spacing w:before="240" w:after="240"/>
        <w:ind w:left="720"/>
        <w:rPr>
          <w:rFonts w:ascii="Times New Roman" w:hAnsi="Times New Roman" w:cs="Times New Roman"/>
          <w:bCs/>
        </w:rPr>
      </w:pPr>
      <w:r w:rsidRPr="00204884">
        <w:rPr>
          <w:rFonts w:ascii="Times New Roman" w:hAnsi="Times New Roman" w:cs="Times New Roman"/>
          <w:bCs/>
        </w:rPr>
        <w:t xml:space="preserve">Professional development trainings accomplished during this reporting period include </w:t>
      </w:r>
      <w:r w:rsidR="002A59B7">
        <w:rPr>
          <w:rFonts w:ascii="Times New Roman" w:hAnsi="Times New Roman" w:cs="Times New Roman"/>
          <w:bCs/>
        </w:rPr>
        <w:t xml:space="preserve">the </w:t>
      </w:r>
      <w:r w:rsidR="00C13CA8" w:rsidRPr="00204884">
        <w:rPr>
          <w:rFonts w:ascii="Times New Roman" w:hAnsi="Times New Roman" w:cs="Times New Roman"/>
          <w:bCs/>
        </w:rPr>
        <w:t xml:space="preserve">NOAA Facilitation Basics </w:t>
      </w:r>
      <w:r w:rsidR="00955CFE" w:rsidRPr="00204884">
        <w:rPr>
          <w:rFonts w:ascii="Times New Roman" w:hAnsi="Times New Roman" w:cs="Times New Roman"/>
          <w:bCs/>
        </w:rPr>
        <w:t>training</w:t>
      </w:r>
      <w:r w:rsidR="00C40F7E">
        <w:rPr>
          <w:rFonts w:ascii="Times New Roman" w:hAnsi="Times New Roman" w:cs="Times New Roman"/>
          <w:bCs/>
        </w:rPr>
        <w:t xml:space="preserve">. This training occurred in April and focused on the successful facilitation of virtual meetings. </w:t>
      </w:r>
    </w:p>
    <w:p w14:paraId="000629B0" w14:textId="62862A38" w:rsidR="00C40F7E" w:rsidRPr="00204884" w:rsidRDefault="00C40F7E" w:rsidP="00D74D6F">
      <w:pPr>
        <w:spacing w:before="240" w:after="240"/>
        <w:ind w:left="720"/>
      </w:pPr>
      <w:r>
        <w:rPr>
          <w:rFonts w:ascii="Times New Roman" w:hAnsi="Times New Roman" w:cs="Times New Roman"/>
          <w:bCs/>
        </w:rPr>
        <w:t xml:space="preserve">Elmstrom also attended the Joint Aquatic </w:t>
      </w:r>
      <w:r w:rsidR="00135B4E">
        <w:rPr>
          <w:rFonts w:ascii="Times New Roman" w:hAnsi="Times New Roman" w:cs="Times New Roman"/>
          <w:bCs/>
        </w:rPr>
        <w:t xml:space="preserve">Sciences Meeting in Grand Rapids, Michigan. Here she presented on her research, attended talks, and met with other Davidson fellows who attended the conference. </w:t>
      </w:r>
    </w:p>
    <w:p w14:paraId="0000002E" w14:textId="77777777" w:rsidR="0075129A" w:rsidRDefault="009D7426" w:rsidP="00D74D6F">
      <w:pPr>
        <w:pStyle w:val="Heading3"/>
      </w:pPr>
      <w:bookmarkStart w:id="3" w:name="_5qusk3l0vlvb" w:colFirst="0" w:colLast="0"/>
      <w:bookmarkEnd w:id="3"/>
      <w:r>
        <w:t>Challenges / Delays</w:t>
      </w:r>
    </w:p>
    <w:p w14:paraId="5FE65BF5" w14:textId="6A834D92" w:rsidR="002A59B7" w:rsidRPr="00D74D6F" w:rsidRDefault="002A59B7" w:rsidP="00D74D6F">
      <w:pPr>
        <w:spacing w:before="240" w:after="240"/>
        <w:ind w:left="720"/>
        <w:rPr>
          <w:rFonts w:ascii="Times New Roman" w:hAnsi="Times New Roman" w:cs="Times New Roman"/>
        </w:rPr>
      </w:pPr>
      <w:r w:rsidRPr="00D74D6F">
        <w:rPr>
          <w:rFonts w:ascii="Times New Roman" w:hAnsi="Times New Roman" w:cs="Times New Roman"/>
        </w:rPr>
        <w:t xml:space="preserve">During this stage of the project, we have not experienced many challenges. Elmstrom continues to work with the dataset in preparation for a future manuscript. </w:t>
      </w:r>
    </w:p>
    <w:p w14:paraId="3282A883" w14:textId="1BAF3929" w:rsidR="00924640" w:rsidRDefault="009D7426" w:rsidP="00D74D6F">
      <w:pPr>
        <w:pStyle w:val="Heading3"/>
      </w:pPr>
      <w:bookmarkStart w:id="4" w:name="_pnxxbiap0c07" w:colFirst="0" w:colLast="0"/>
      <w:bookmarkEnd w:id="4"/>
      <w:r>
        <w:t>Budget</w:t>
      </w:r>
    </w:p>
    <w:p w14:paraId="2C309C5C" w14:textId="77777777" w:rsidR="00F132FB" w:rsidRPr="00F132FB" w:rsidRDefault="00F132FB" w:rsidP="00D74D6F"/>
    <w:p w14:paraId="752F2823" w14:textId="500C25DB" w:rsidR="00924640" w:rsidRDefault="00924640" w:rsidP="00D74D6F">
      <w:pPr>
        <w:widowControl w:val="0"/>
        <w:autoSpaceDE w:val="0"/>
        <w:autoSpaceDN w:val="0"/>
        <w:spacing w:before="1" w:line="252" w:lineRule="exact"/>
        <w:rPr>
          <w:rFonts w:ascii="Times New Roman" w:hAnsi="Times New Roman" w:cs="Times New Roman"/>
        </w:rPr>
      </w:pPr>
      <w:r w:rsidRPr="00F132FB">
        <w:rPr>
          <w:rFonts w:ascii="Times New Roman" w:hAnsi="Times New Roman" w:cs="Times New Roman"/>
        </w:rPr>
        <w:t xml:space="preserve">Remaining funds totaling </w:t>
      </w:r>
      <w:r w:rsidRPr="00D74D6F">
        <w:rPr>
          <w:rFonts w:ascii="Times New Roman" w:eastAsia="Times New Roman" w:hAnsi="Times New Roman" w:cs="Times New Roman"/>
          <w:u w:val="single"/>
          <w:lang w:val="en-US"/>
        </w:rPr>
        <w:t>$</w:t>
      </w:r>
      <w:r w:rsidR="00D74D6F" w:rsidRPr="00D74D6F">
        <w:rPr>
          <w:rFonts w:ascii="Times New Roman" w:hAnsi="Times New Roman" w:cs="Times New Roman"/>
          <w:u w:val="single"/>
          <w:shd w:val="clear" w:color="auto" w:fill="FFFFFF"/>
        </w:rPr>
        <w:t>17,936</w:t>
      </w:r>
      <w:r w:rsidRPr="00F132FB">
        <w:rPr>
          <w:rFonts w:ascii="Times New Roman" w:eastAsia="Times New Roman" w:hAnsi="Times New Roman" w:cs="Times New Roman"/>
          <w:lang w:val="en-US"/>
        </w:rPr>
        <w:t xml:space="preserve"> </w:t>
      </w:r>
      <w:r w:rsidR="00D74D6F">
        <w:rPr>
          <w:rFonts w:ascii="Times New Roman" w:hAnsi="Times New Roman" w:cs="Times New Roman"/>
        </w:rPr>
        <w:t>are allocated in</w:t>
      </w:r>
      <w:r w:rsidRPr="00F132FB">
        <w:rPr>
          <w:rFonts w:ascii="Times New Roman" w:hAnsi="Times New Roman" w:cs="Times New Roman"/>
        </w:rPr>
        <w:t>to the following categories:</w:t>
      </w:r>
    </w:p>
    <w:p w14:paraId="5C002D52" w14:textId="77777777" w:rsidR="00BB64CC" w:rsidRPr="00F132FB" w:rsidRDefault="00BB64CC" w:rsidP="00D74D6F">
      <w:pPr>
        <w:widowControl w:val="0"/>
        <w:autoSpaceDE w:val="0"/>
        <w:autoSpaceDN w:val="0"/>
        <w:spacing w:before="1" w:line="252" w:lineRule="exact"/>
        <w:rPr>
          <w:rFonts w:ascii="Times New Roman" w:eastAsia="Times New Roman" w:hAnsi="Times New Roman" w:cs="Times New Roman"/>
          <w:lang w:val="en-US"/>
        </w:rPr>
      </w:pPr>
    </w:p>
    <w:p w14:paraId="2D23BCA7" w14:textId="5A03FDE5"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Graduate Student Stipend</w:t>
      </w:r>
      <w:r w:rsidR="00BB64CC">
        <w:rPr>
          <w:rFonts w:ascii="Times New Roman" w:hAnsi="Times New Roman" w:cs="Times New Roman"/>
        </w:rPr>
        <w:t xml:space="preserve">: </w:t>
      </w:r>
      <w:r w:rsidRPr="00F132FB">
        <w:rPr>
          <w:rFonts w:ascii="Times New Roman" w:hAnsi="Times New Roman" w:cs="Times New Roman"/>
          <w:u w:val="single"/>
        </w:rPr>
        <w:t>$</w:t>
      </w:r>
      <w:r w:rsidR="00D74D6F">
        <w:rPr>
          <w:rFonts w:ascii="Times New Roman" w:hAnsi="Times New Roman" w:cs="Times New Roman"/>
          <w:u w:val="single"/>
        </w:rPr>
        <w:t>8,58</w:t>
      </w:r>
      <w:ins w:id="5" w:author="Lisa Cantore" w:date="2022-09-22T14:37:00Z">
        <w:r w:rsidR="009C2CEF">
          <w:rPr>
            <w:rFonts w:ascii="Times New Roman" w:hAnsi="Times New Roman" w:cs="Times New Roman"/>
            <w:u w:val="single"/>
          </w:rPr>
          <w:t>3</w:t>
        </w:r>
      </w:ins>
      <w:del w:id="6" w:author="Lisa Cantore" w:date="2022-09-22T14:37:00Z">
        <w:r w:rsidR="00D74D6F" w:rsidDel="009C2CEF">
          <w:rPr>
            <w:rFonts w:ascii="Times New Roman" w:hAnsi="Times New Roman" w:cs="Times New Roman"/>
            <w:u w:val="single"/>
          </w:rPr>
          <w:delText>4</w:delText>
        </w:r>
      </w:del>
    </w:p>
    <w:p w14:paraId="4F0928E9" w14:textId="3971DA22"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Fringe Benefits</w:t>
      </w:r>
      <w:r w:rsidR="00BB64CC">
        <w:rPr>
          <w:rFonts w:ascii="Times New Roman" w:hAnsi="Times New Roman" w:cs="Times New Roman"/>
        </w:rPr>
        <w:t xml:space="preserve">: </w:t>
      </w:r>
      <w:r w:rsidR="00BB64CC" w:rsidRPr="00F132FB">
        <w:rPr>
          <w:rFonts w:ascii="Times New Roman" w:hAnsi="Times New Roman" w:cs="Times New Roman"/>
          <w:u w:val="single"/>
        </w:rPr>
        <w:t>$</w:t>
      </w:r>
      <w:r w:rsidR="00D74D6F">
        <w:rPr>
          <w:rFonts w:ascii="Times New Roman" w:hAnsi="Times New Roman" w:cs="Times New Roman"/>
          <w:u w:val="single"/>
        </w:rPr>
        <w:t>1,</w:t>
      </w:r>
      <w:ins w:id="7" w:author="Lisa Cantore" w:date="2022-09-22T14:39:00Z">
        <w:r w:rsidR="009C2CEF">
          <w:rPr>
            <w:rFonts w:ascii="Times New Roman" w:hAnsi="Times New Roman" w:cs="Times New Roman"/>
            <w:u w:val="single"/>
          </w:rPr>
          <w:t>828</w:t>
        </w:r>
      </w:ins>
      <w:del w:id="8" w:author="Lisa Cantore" w:date="2022-09-22T14:39:00Z">
        <w:r w:rsidR="00D74D6F" w:rsidDel="009C2CEF">
          <w:rPr>
            <w:rFonts w:ascii="Times New Roman" w:hAnsi="Times New Roman" w:cs="Times New Roman"/>
            <w:u w:val="single"/>
          </w:rPr>
          <w:delText>923</w:delText>
        </w:r>
      </w:del>
      <w:del w:id="9" w:author="Lisa Cantore" w:date="2022-09-22T15:45:00Z">
        <w:r w:rsidRPr="00F132FB" w:rsidDel="00FF6D41">
          <w:rPr>
            <w:rFonts w:ascii="Times New Roman" w:hAnsi="Times New Roman" w:cs="Times New Roman"/>
          </w:rPr>
          <w:delText xml:space="preserve"> (</w:delText>
        </w:r>
        <w:r w:rsidRPr="00F132FB" w:rsidDel="00FF6D41">
          <w:rPr>
            <w:rFonts w:ascii="Times New Roman" w:eastAsia="Times New Roman" w:hAnsi="Times New Roman" w:cs="Times New Roman"/>
            <w:lang w:val="en-US"/>
          </w:rPr>
          <w:delText>2</w:delText>
        </w:r>
      </w:del>
      <w:del w:id="10" w:author="Lisa Cantore" w:date="2022-09-22T14:37:00Z">
        <w:r w:rsidRPr="00F132FB" w:rsidDel="009C2CEF">
          <w:rPr>
            <w:rFonts w:ascii="Times New Roman" w:eastAsia="Times New Roman" w:hAnsi="Times New Roman" w:cs="Times New Roman"/>
            <w:lang w:val="en-US"/>
          </w:rPr>
          <w:delText>2.4</w:delText>
        </w:r>
      </w:del>
      <w:del w:id="11" w:author="Lisa Cantore" w:date="2022-09-22T15:45:00Z">
        <w:r w:rsidRPr="00F132FB" w:rsidDel="00FF6D41">
          <w:rPr>
            <w:rFonts w:ascii="Times New Roman" w:eastAsia="Times New Roman" w:hAnsi="Times New Roman" w:cs="Times New Roman"/>
            <w:lang w:val="en-US"/>
          </w:rPr>
          <w:delText>% for FY2023</w:delText>
        </w:r>
        <w:r w:rsidRPr="00F132FB" w:rsidDel="00FF6D41">
          <w:rPr>
            <w:rFonts w:ascii="Times New Roman" w:hAnsi="Times New Roman" w:cs="Times New Roman"/>
          </w:rPr>
          <w:delText>)</w:delText>
        </w:r>
      </w:del>
    </w:p>
    <w:p w14:paraId="5B1483A0" w14:textId="4F6C9D59"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Travel</w:t>
      </w:r>
      <w:r w:rsidR="00BB64CC">
        <w:rPr>
          <w:rFonts w:ascii="Times New Roman" w:hAnsi="Times New Roman" w:cs="Times New Roman"/>
        </w:rPr>
        <w:t xml:space="preserve">: </w:t>
      </w:r>
      <w:r w:rsidRPr="00F132FB">
        <w:rPr>
          <w:rFonts w:ascii="Times New Roman" w:hAnsi="Times New Roman" w:cs="Times New Roman"/>
          <w:u w:val="single"/>
        </w:rPr>
        <w:t>$</w:t>
      </w:r>
      <w:ins w:id="12" w:author="Lisa Cantore" w:date="2022-09-22T15:45:00Z">
        <w:r w:rsidR="00FF6D41">
          <w:rPr>
            <w:rFonts w:ascii="Times New Roman" w:hAnsi="Times New Roman" w:cs="Times New Roman"/>
            <w:u w:val="single"/>
          </w:rPr>
          <w:t>544</w:t>
        </w:r>
      </w:ins>
      <w:del w:id="13" w:author="Lisa Cantore" w:date="2022-09-22T15:45:00Z">
        <w:r w:rsidR="00D74D6F" w:rsidDel="00FF6D41">
          <w:rPr>
            <w:rFonts w:ascii="Times New Roman" w:hAnsi="Times New Roman" w:cs="Times New Roman"/>
            <w:u w:val="single"/>
          </w:rPr>
          <w:delText>1109</w:delText>
        </w:r>
      </w:del>
    </w:p>
    <w:p w14:paraId="2D734F1C" w14:textId="07DCF031"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Materials and Supplies</w:t>
      </w:r>
      <w:r w:rsidR="00BB64CC">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w:t>
      </w:r>
      <w:ins w:id="14" w:author="Lisa Cantore" w:date="2022-09-22T17:03:00Z">
        <w:r w:rsidR="00EA315A">
          <w:rPr>
            <w:rFonts w:ascii="Times New Roman" w:hAnsi="Times New Roman" w:cs="Times New Roman"/>
            <w:u w:val="single"/>
          </w:rPr>
          <w:t>477</w:t>
        </w:r>
      </w:ins>
      <w:del w:id="15" w:author="Lisa Cantore" w:date="2022-09-22T17:03:00Z">
        <w:r w:rsidR="00D74D6F" w:rsidDel="00EA315A">
          <w:rPr>
            <w:rFonts w:ascii="Times New Roman" w:hAnsi="Times New Roman" w:cs="Times New Roman"/>
            <w:u w:val="single"/>
          </w:rPr>
          <w:delText>53</w:delText>
        </w:r>
      </w:del>
      <w:del w:id="16" w:author="Lisa Cantore" w:date="2022-09-22T17:00:00Z">
        <w:r w:rsidR="00D74D6F" w:rsidDel="00EA315A">
          <w:rPr>
            <w:rFonts w:ascii="Times New Roman" w:hAnsi="Times New Roman" w:cs="Times New Roman"/>
            <w:u w:val="single"/>
          </w:rPr>
          <w:delText>9</w:delText>
        </w:r>
      </w:del>
    </w:p>
    <w:p w14:paraId="55D33C5E" w14:textId="510FCEB7" w:rsidR="00BB64CC" w:rsidRPr="00F132FB" w:rsidRDefault="00BB64CC" w:rsidP="00D74D6F">
      <w:pPr>
        <w:numPr>
          <w:ilvl w:val="0"/>
          <w:numId w:val="14"/>
        </w:numPr>
        <w:rPr>
          <w:rFonts w:ascii="Times New Roman" w:hAnsi="Times New Roman" w:cs="Times New Roman"/>
        </w:rPr>
      </w:pPr>
      <w:del w:id="17" w:author="Lisa Cantore" w:date="2022-09-22T15:45:00Z">
        <w:r w:rsidRPr="00F132FB" w:rsidDel="00FF6D41">
          <w:rPr>
            <w:rFonts w:ascii="Times New Roman" w:hAnsi="Times New Roman" w:cs="Times New Roman"/>
          </w:rPr>
          <w:delText>Graduate Operating fees</w:delText>
        </w:r>
      </w:del>
      <w:ins w:id="18" w:author="Lisa Cantore" w:date="2022-09-22T15:45:00Z">
        <w:r w:rsidR="00FF6D41">
          <w:rPr>
            <w:rFonts w:ascii="Times New Roman" w:hAnsi="Times New Roman" w:cs="Times New Roman"/>
          </w:rPr>
          <w:t>Other</w:t>
        </w:r>
      </w:ins>
      <w:r>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w:t>
      </w:r>
      <w:ins w:id="19" w:author="Lisa Cantore" w:date="2022-09-22T15:46:00Z">
        <w:r w:rsidR="00FF6D41">
          <w:rPr>
            <w:rFonts w:ascii="Times New Roman" w:hAnsi="Times New Roman" w:cs="Times New Roman"/>
            <w:u w:val="single"/>
          </w:rPr>
          <w:t>6,504</w:t>
        </w:r>
      </w:ins>
      <w:del w:id="20" w:author="Lisa Cantore" w:date="2022-09-22T15:46:00Z">
        <w:r w:rsidR="00D74D6F" w:rsidDel="00FF6D41">
          <w:rPr>
            <w:rFonts w:ascii="Times New Roman" w:hAnsi="Times New Roman" w:cs="Times New Roman"/>
            <w:u w:val="single"/>
          </w:rPr>
          <w:delText>5,</w:delText>
        </w:r>
      </w:del>
      <w:del w:id="21" w:author="Lisa Cantore" w:date="2022-09-22T14:42:00Z">
        <w:r w:rsidR="00D74D6F" w:rsidDel="009C2CEF">
          <w:rPr>
            <w:rFonts w:ascii="Times New Roman" w:hAnsi="Times New Roman" w:cs="Times New Roman"/>
            <w:u w:val="single"/>
          </w:rPr>
          <w:delText>781</w:delText>
        </w:r>
      </w:del>
    </w:p>
    <w:p w14:paraId="17E41249" w14:textId="77777777" w:rsidR="00BD2A2B" w:rsidRDefault="00BD2A2B" w:rsidP="00D74D6F"/>
    <w:p w14:paraId="7241CB54" w14:textId="77777777" w:rsidR="00A81671" w:rsidRDefault="00A81671" w:rsidP="00FF6D41">
      <w:pPr>
        <w:widowControl w:val="0"/>
        <w:autoSpaceDE w:val="0"/>
        <w:autoSpaceDN w:val="0"/>
        <w:spacing w:line="240" w:lineRule="auto"/>
        <w:outlineLvl w:val="0"/>
        <w:rPr>
          <w:ins w:id="22" w:author="Lisa Cantore" w:date="2022-09-22T15:15:00Z"/>
          <w:rFonts w:ascii="Times New Roman" w:hAnsi="Times New Roman" w:cs="Times New Roman"/>
        </w:rPr>
      </w:pPr>
      <w:ins w:id="23" w:author="Lisa Cantore" w:date="2022-09-22T15:15:00Z">
        <w:r w:rsidRPr="00075ADC">
          <w:rPr>
            <w:rFonts w:ascii="Times New Roman" w:hAnsi="Times New Roman" w:cs="Times New Roman"/>
          </w:rPr>
          <w:t>During this period</w:t>
        </w:r>
        <w:r>
          <w:rPr>
            <w:rFonts w:ascii="Times New Roman" w:hAnsi="Times New Roman" w:cs="Times New Roman"/>
          </w:rPr>
          <w:t xml:space="preserve">, </w:t>
        </w:r>
        <w:r w:rsidRPr="00075ADC">
          <w:rPr>
            <w:rFonts w:ascii="Times New Roman" w:hAnsi="Times New Roman" w:cs="Times New Roman"/>
          </w:rPr>
          <w:t>the Fellow will conclude any remaining field sampling necessary, and complete the proposed modeling, statistical analysis</w:t>
        </w:r>
        <w:r>
          <w:rPr>
            <w:rFonts w:ascii="Times New Roman" w:hAnsi="Times New Roman" w:cs="Times New Roman"/>
          </w:rPr>
          <w:t>, and associated writing</w:t>
        </w:r>
        <w:r w:rsidRPr="00075ADC">
          <w:rPr>
            <w:rFonts w:ascii="Times New Roman" w:hAnsi="Times New Roman" w:cs="Times New Roman"/>
          </w:rPr>
          <w:t>.</w:t>
        </w:r>
      </w:ins>
    </w:p>
    <w:p w14:paraId="5449D2D7" w14:textId="77777777" w:rsidR="00F132FB" w:rsidRPr="00204884" w:rsidRDefault="00F132FB" w:rsidP="00D74D6F"/>
    <w:p w14:paraId="611429FB" w14:textId="55A5DBFF" w:rsidR="00204884" w:rsidRDefault="00F132FB" w:rsidP="00D74D6F">
      <w:pPr>
        <w:widowControl w:val="0"/>
        <w:tabs>
          <w:tab w:val="left" w:pos="460"/>
        </w:tabs>
        <w:autoSpaceDE w:val="0"/>
        <w:autoSpaceDN w:val="0"/>
        <w:spacing w:line="240" w:lineRule="auto"/>
        <w:ind w:left="480"/>
        <w:rPr>
          <w:rFonts w:ascii="Times New Roman" w:hAnsi="Times New Roman" w:cs="Times New Roman"/>
        </w:rPr>
      </w:pPr>
      <w:del w:id="24" w:author="Lisa Cantore" w:date="2022-09-22T15:15:00Z">
        <w:r w:rsidDel="00A81671">
          <w:rPr>
            <w:rFonts w:ascii="Times New Roman" w:eastAsia="Times New Roman" w:hAnsi="Times New Roman" w:cs="Times New Roman"/>
            <w:b/>
            <w:sz w:val="24"/>
            <w:lang w:val="en-US"/>
          </w:rPr>
          <w:delText>GRADUATE STUDENT STIPEND</w:delText>
        </w:r>
      </w:del>
      <w:ins w:id="25" w:author="Lisa Cantore" w:date="2022-09-22T15:15:00Z">
        <w:r w:rsidR="00A81671">
          <w:rPr>
            <w:rFonts w:ascii="Times New Roman" w:eastAsia="Times New Roman" w:hAnsi="Times New Roman" w:cs="Times New Roman"/>
            <w:b/>
            <w:sz w:val="24"/>
            <w:lang w:val="en-US"/>
          </w:rPr>
          <w:t>P</w:t>
        </w:r>
      </w:ins>
      <w:ins w:id="26" w:author="Lisa Cantore" w:date="2022-09-22T15:16:00Z">
        <w:r w:rsidR="00A81671">
          <w:rPr>
            <w:rFonts w:ascii="Times New Roman" w:eastAsia="Times New Roman" w:hAnsi="Times New Roman" w:cs="Times New Roman"/>
            <w:b/>
            <w:sz w:val="24"/>
            <w:lang w:val="en-US"/>
          </w:rPr>
          <w:t>ERSONNEL</w:t>
        </w:r>
      </w:ins>
    </w:p>
    <w:p w14:paraId="409AC164" w14:textId="17821242" w:rsidR="00F132FB" w:rsidRDefault="00075ADC" w:rsidP="00D74D6F">
      <w:pPr>
        <w:widowControl w:val="0"/>
        <w:tabs>
          <w:tab w:val="left" w:pos="460"/>
        </w:tabs>
        <w:autoSpaceDE w:val="0"/>
        <w:autoSpaceDN w:val="0"/>
        <w:spacing w:line="240" w:lineRule="auto"/>
        <w:ind w:left="460"/>
        <w:outlineLvl w:val="0"/>
        <w:rPr>
          <w:rFonts w:ascii="Times New Roman" w:hAnsi="Times New Roman" w:cs="Times New Roman"/>
        </w:rPr>
      </w:pPr>
      <w:r>
        <w:rPr>
          <w:rFonts w:ascii="Times New Roman" w:hAnsi="Times New Roman" w:cs="Times New Roman"/>
        </w:rPr>
        <w:t xml:space="preserve">A portion of the remaining funds will be used for </w:t>
      </w:r>
      <w:r w:rsidR="00D74D6F">
        <w:rPr>
          <w:rFonts w:ascii="Times New Roman" w:hAnsi="Times New Roman" w:cs="Times New Roman"/>
        </w:rPr>
        <w:t>three</w:t>
      </w:r>
      <w:r>
        <w:rPr>
          <w:rFonts w:ascii="Times New Roman" w:hAnsi="Times New Roman" w:cs="Times New Roman"/>
        </w:rPr>
        <w:t xml:space="preserve"> more months of </w:t>
      </w:r>
      <w:r w:rsidR="00A47E4A">
        <w:rPr>
          <w:rFonts w:ascii="Times New Roman" w:hAnsi="Times New Roman" w:cs="Times New Roman"/>
        </w:rPr>
        <w:t xml:space="preserve">Elmstrom’s </w:t>
      </w:r>
      <w:r>
        <w:rPr>
          <w:rFonts w:ascii="Times New Roman" w:hAnsi="Times New Roman" w:cs="Times New Roman"/>
        </w:rPr>
        <w:t>stipend support</w:t>
      </w:r>
      <w:r w:rsidR="00BA3776">
        <w:rPr>
          <w:rFonts w:ascii="Times New Roman" w:hAnsi="Times New Roman" w:cs="Times New Roman"/>
        </w:rPr>
        <w:t xml:space="preserve"> </w:t>
      </w:r>
      <w:r w:rsidR="00D74D6F">
        <w:rPr>
          <w:rFonts w:ascii="Times New Roman" w:hAnsi="Times New Roman" w:cs="Times New Roman"/>
        </w:rPr>
        <w:t>(</w:t>
      </w:r>
      <w:r w:rsidR="00BA3776">
        <w:rPr>
          <w:rFonts w:ascii="Times New Roman" w:hAnsi="Times New Roman" w:cs="Times New Roman"/>
        </w:rPr>
        <w:t>Winter 2023 quarter)</w:t>
      </w:r>
      <w:r w:rsidR="00D863EB">
        <w:rPr>
          <w:rFonts w:ascii="Times New Roman" w:hAnsi="Times New Roman" w:cs="Times New Roman"/>
        </w:rPr>
        <w:t xml:space="preserve"> </w:t>
      </w:r>
      <w:r w:rsidRPr="00075ADC">
        <w:rPr>
          <w:rFonts w:ascii="Times New Roman" w:hAnsi="Times New Roman" w:cs="Times New Roman"/>
        </w:rPr>
        <w:t>estimated at $</w:t>
      </w:r>
      <w:r w:rsidR="00D74D6F">
        <w:rPr>
          <w:rFonts w:ascii="Times New Roman" w:hAnsi="Times New Roman" w:cs="Times New Roman"/>
        </w:rPr>
        <w:t>8,58</w:t>
      </w:r>
      <w:ins w:id="27" w:author="Lisa Cantore" w:date="2022-09-22T15:15:00Z">
        <w:r w:rsidR="00A81671">
          <w:rPr>
            <w:rFonts w:ascii="Times New Roman" w:hAnsi="Times New Roman" w:cs="Times New Roman"/>
          </w:rPr>
          <w:t>3</w:t>
        </w:r>
      </w:ins>
      <w:del w:id="28" w:author="Lisa Cantore" w:date="2022-09-22T15:15:00Z">
        <w:r w:rsidR="00D74D6F" w:rsidDel="00A81671">
          <w:rPr>
            <w:rFonts w:ascii="Times New Roman" w:hAnsi="Times New Roman" w:cs="Times New Roman"/>
          </w:rPr>
          <w:delText>4</w:delText>
        </w:r>
      </w:del>
      <w:r w:rsidRPr="00075ADC">
        <w:rPr>
          <w:rFonts w:ascii="Times New Roman" w:hAnsi="Times New Roman" w:cs="Times New Roman"/>
        </w:rPr>
        <w:t xml:space="preserve"> (</w:t>
      </w:r>
      <w:r w:rsidR="00D74D6F">
        <w:rPr>
          <w:rFonts w:ascii="Times New Roman" w:hAnsi="Times New Roman" w:cs="Times New Roman"/>
        </w:rPr>
        <w:t xml:space="preserve">at a </w:t>
      </w:r>
      <w:r w:rsidRPr="00075ADC">
        <w:rPr>
          <w:rFonts w:ascii="Times New Roman" w:hAnsi="Times New Roman" w:cs="Times New Roman"/>
        </w:rPr>
        <w:t>stipend rate of $2</w:t>
      </w:r>
      <w:r w:rsidR="00D74D6F">
        <w:rPr>
          <w:rFonts w:ascii="Times New Roman" w:hAnsi="Times New Roman" w:cs="Times New Roman"/>
        </w:rPr>
        <w:t>861</w:t>
      </w:r>
      <w:ins w:id="29" w:author="Lisa Cantore" w:date="2022-09-22T15:36:00Z">
        <w:r w:rsidR="00FF6D41">
          <w:rPr>
            <w:rFonts w:ascii="Times New Roman" w:hAnsi="Times New Roman" w:cs="Times New Roman"/>
          </w:rPr>
          <w:t>/mo</w:t>
        </w:r>
      </w:ins>
      <w:r w:rsidRPr="00075ADC">
        <w:rPr>
          <w:rFonts w:ascii="Times New Roman" w:hAnsi="Times New Roman" w:cs="Times New Roman"/>
        </w:rPr>
        <w:t>)</w:t>
      </w:r>
      <w:r>
        <w:rPr>
          <w:rFonts w:ascii="Times New Roman" w:hAnsi="Times New Roman" w:cs="Times New Roman"/>
        </w:rPr>
        <w:t xml:space="preserve">. </w:t>
      </w:r>
      <w:del w:id="30" w:author="Lisa Cantore" w:date="2022-09-22T15:15:00Z">
        <w:r w:rsidR="00D7760C" w:rsidRPr="00075ADC" w:rsidDel="00A81671">
          <w:rPr>
            <w:rFonts w:ascii="Times New Roman" w:hAnsi="Times New Roman" w:cs="Times New Roman"/>
          </w:rPr>
          <w:delText>During this period</w:delText>
        </w:r>
        <w:r w:rsidR="00D74D6F" w:rsidDel="00A81671">
          <w:rPr>
            <w:rFonts w:ascii="Times New Roman" w:hAnsi="Times New Roman" w:cs="Times New Roman"/>
          </w:rPr>
          <w:delText xml:space="preserve">, </w:delText>
        </w:r>
        <w:r w:rsidR="00D7760C" w:rsidRPr="00075ADC" w:rsidDel="00A81671">
          <w:rPr>
            <w:rFonts w:ascii="Times New Roman" w:hAnsi="Times New Roman" w:cs="Times New Roman"/>
          </w:rPr>
          <w:delText>the Fellow will conclude any remaining field sampling necessary, and complete the proposed modeling, statistical analysis</w:delText>
        </w:r>
        <w:r w:rsidR="00206BFF" w:rsidDel="00A81671">
          <w:rPr>
            <w:rFonts w:ascii="Times New Roman" w:hAnsi="Times New Roman" w:cs="Times New Roman"/>
          </w:rPr>
          <w:delText>, and associated writing</w:delText>
        </w:r>
        <w:r w:rsidR="00D7760C" w:rsidRPr="00075ADC" w:rsidDel="00A81671">
          <w:rPr>
            <w:rFonts w:ascii="Times New Roman" w:hAnsi="Times New Roman" w:cs="Times New Roman"/>
          </w:rPr>
          <w:delText>.</w:delText>
        </w:r>
      </w:del>
    </w:p>
    <w:p w14:paraId="0E65B0A2" w14:textId="740319F5" w:rsidR="00F132FB" w:rsidRDefault="00F132FB" w:rsidP="00D74D6F">
      <w:pPr>
        <w:widowControl w:val="0"/>
        <w:tabs>
          <w:tab w:val="left" w:pos="460"/>
        </w:tabs>
        <w:autoSpaceDE w:val="0"/>
        <w:autoSpaceDN w:val="0"/>
        <w:spacing w:line="240" w:lineRule="auto"/>
        <w:outlineLvl w:val="0"/>
        <w:rPr>
          <w:ins w:id="31" w:author="Lisa Cantore" w:date="2022-09-22T15:36:00Z"/>
          <w:rFonts w:ascii="Times New Roman" w:eastAsia="Times New Roman" w:hAnsi="Times New Roman" w:cs="Times New Roman"/>
          <w:b/>
          <w:bCs/>
          <w:sz w:val="24"/>
          <w:szCs w:val="24"/>
          <w:lang w:val="en-US"/>
        </w:rPr>
      </w:pPr>
    </w:p>
    <w:p w14:paraId="3607BDBF" w14:textId="56F59968" w:rsidR="00FF6D41" w:rsidRDefault="00FF6D41" w:rsidP="00D74D6F">
      <w:pPr>
        <w:widowControl w:val="0"/>
        <w:tabs>
          <w:tab w:val="left" w:pos="460"/>
        </w:tabs>
        <w:autoSpaceDE w:val="0"/>
        <w:autoSpaceDN w:val="0"/>
        <w:spacing w:line="240" w:lineRule="auto"/>
        <w:outlineLvl w:val="0"/>
        <w:rPr>
          <w:ins w:id="32" w:author="Lisa Cantore" w:date="2022-09-22T15:37:00Z"/>
          <w:rFonts w:ascii="Times New Roman" w:eastAsia="Times New Roman" w:hAnsi="Times New Roman" w:cs="Times New Roman"/>
          <w:b/>
          <w:bCs/>
          <w:sz w:val="24"/>
          <w:szCs w:val="24"/>
          <w:lang w:val="en-US"/>
        </w:rPr>
      </w:pPr>
      <w:ins w:id="33" w:author="Lisa Cantore" w:date="2022-09-22T15:36:00Z">
        <w:r>
          <w:rPr>
            <w:rFonts w:ascii="Times New Roman" w:eastAsia="Times New Roman" w:hAnsi="Times New Roman" w:cs="Times New Roman"/>
            <w:b/>
            <w:bCs/>
            <w:sz w:val="24"/>
            <w:szCs w:val="24"/>
            <w:lang w:val="en-US"/>
          </w:rPr>
          <w:tab/>
          <w:t>FRINGE BENEFITS</w:t>
        </w:r>
      </w:ins>
    </w:p>
    <w:p w14:paraId="270B0778" w14:textId="292C34D6" w:rsidR="00FF6D41" w:rsidRPr="00FF6D41" w:rsidRDefault="00FF6D41" w:rsidP="00FF6D41">
      <w:pPr>
        <w:widowControl w:val="0"/>
        <w:tabs>
          <w:tab w:val="left" w:pos="460"/>
        </w:tabs>
        <w:autoSpaceDE w:val="0"/>
        <w:autoSpaceDN w:val="0"/>
        <w:spacing w:line="240" w:lineRule="auto"/>
        <w:ind w:left="460"/>
        <w:outlineLvl w:val="0"/>
        <w:rPr>
          <w:ins w:id="34" w:author="Lisa Cantore" w:date="2022-09-22T15:36:00Z"/>
          <w:rFonts w:ascii="Times New Roman" w:eastAsia="Times New Roman" w:hAnsi="Times New Roman" w:cs="Times New Roman"/>
          <w:bCs/>
          <w:sz w:val="24"/>
          <w:szCs w:val="24"/>
          <w:lang w:val="en-US"/>
        </w:rPr>
      </w:pPr>
      <w:ins w:id="35" w:author="Lisa Cantore" w:date="2022-09-22T15:38:00Z">
        <w:r w:rsidRPr="00FF6D41">
          <w:rPr>
            <w:rFonts w:ascii="Times New Roman" w:eastAsia="Times New Roman" w:hAnsi="Times New Roman" w:cs="Times New Roman"/>
            <w:bCs/>
            <w:sz w:val="24"/>
            <w:szCs w:val="24"/>
            <w:lang w:val="en-US"/>
          </w:rPr>
          <w:t xml:space="preserve">A portion of the remaining funds will be used to support the apportioned value of </w:t>
        </w:r>
      </w:ins>
      <w:ins w:id="36" w:author="Lisa Cantore" w:date="2022-09-22T15:37:00Z">
        <w:r w:rsidRPr="00FF6D41">
          <w:rPr>
            <w:rFonts w:ascii="Times New Roman" w:eastAsia="Times New Roman" w:hAnsi="Times New Roman" w:cs="Times New Roman"/>
            <w:bCs/>
            <w:sz w:val="24"/>
            <w:szCs w:val="24"/>
            <w:lang w:val="en-US"/>
          </w:rPr>
          <w:t>f</w:t>
        </w:r>
        <w:r w:rsidR="00EA315A">
          <w:rPr>
            <w:rFonts w:ascii="Times New Roman" w:eastAsia="Times New Roman" w:hAnsi="Times New Roman" w:cs="Times New Roman"/>
            <w:bCs/>
            <w:sz w:val="24"/>
            <w:szCs w:val="24"/>
            <w:lang w:val="en-US"/>
          </w:rPr>
          <w:t>ringe benefit</w:t>
        </w:r>
        <w:r w:rsidRPr="00FF6D41">
          <w:rPr>
            <w:rFonts w:ascii="Times New Roman" w:eastAsia="Times New Roman" w:hAnsi="Times New Roman" w:cs="Times New Roman"/>
            <w:bCs/>
            <w:sz w:val="24"/>
            <w:szCs w:val="24"/>
            <w:lang w:val="en-US"/>
          </w:rPr>
          <w:t xml:space="preserve"> </w:t>
        </w:r>
      </w:ins>
      <w:ins w:id="37" w:author="Lisa Cantore" w:date="2022-09-22T15:38:00Z">
        <w:r>
          <w:rPr>
            <w:rFonts w:ascii="Times New Roman" w:eastAsia="Times New Roman" w:hAnsi="Times New Roman" w:cs="Times New Roman"/>
            <w:bCs/>
            <w:sz w:val="24"/>
            <w:szCs w:val="24"/>
            <w:lang w:val="en-US"/>
          </w:rPr>
          <w:t>based on the stipend request at a rate of 21.3</w:t>
        </w:r>
      </w:ins>
      <w:ins w:id="38" w:author="Lisa Cantore" w:date="2022-09-22T15:39:00Z">
        <w:r>
          <w:rPr>
            <w:rFonts w:ascii="Times New Roman" w:eastAsia="Times New Roman" w:hAnsi="Times New Roman" w:cs="Times New Roman"/>
            <w:bCs/>
            <w:sz w:val="24"/>
            <w:szCs w:val="24"/>
            <w:lang w:val="en-US"/>
          </w:rPr>
          <w:t>% for University of Washington FY2023</w:t>
        </w:r>
      </w:ins>
      <w:ins w:id="39" w:author="Lisa Cantore" w:date="2022-09-22T17:06:00Z">
        <w:r w:rsidR="00EA315A">
          <w:rPr>
            <w:rFonts w:ascii="Times New Roman" w:eastAsia="Times New Roman" w:hAnsi="Times New Roman" w:cs="Times New Roman"/>
            <w:bCs/>
            <w:sz w:val="24"/>
            <w:szCs w:val="24"/>
            <w:lang w:val="en-US"/>
          </w:rPr>
          <w:t xml:space="preserve"> – graduate students.</w:t>
        </w:r>
      </w:ins>
    </w:p>
    <w:p w14:paraId="7C7C4F12" w14:textId="1BF9FCE9" w:rsidR="00FF6D41" w:rsidRPr="00AD2E32" w:rsidRDefault="00FF6D41" w:rsidP="00D74D6F">
      <w:pPr>
        <w:widowControl w:val="0"/>
        <w:tabs>
          <w:tab w:val="left" w:pos="460"/>
        </w:tabs>
        <w:autoSpaceDE w:val="0"/>
        <w:autoSpaceDN w:val="0"/>
        <w:spacing w:line="240" w:lineRule="auto"/>
        <w:outlineLvl w:val="0"/>
        <w:rPr>
          <w:rFonts w:ascii="Times New Roman" w:eastAsia="Times New Roman" w:hAnsi="Times New Roman" w:cs="Times New Roman"/>
          <w:b/>
          <w:bCs/>
          <w:sz w:val="24"/>
          <w:szCs w:val="24"/>
          <w:lang w:val="en-US"/>
        </w:rPr>
      </w:pPr>
      <w:ins w:id="40" w:author="Lisa Cantore" w:date="2022-09-22T15:36:00Z">
        <w:r>
          <w:rPr>
            <w:rFonts w:ascii="Times New Roman" w:eastAsia="Times New Roman" w:hAnsi="Times New Roman" w:cs="Times New Roman"/>
            <w:b/>
            <w:bCs/>
            <w:sz w:val="24"/>
            <w:szCs w:val="24"/>
            <w:lang w:val="en-US"/>
          </w:rPr>
          <w:tab/>
        </w:r>
      </w:ins>
    </w:p>
    <w:p w14:paraId="2189EFBB" w14:textId="14AB2EF0" w:rsidR="00AD2E32" w:rsidRPr="00AD2E32" w:rsidRDefault="00F132FB" w:rsidP="00D74D6F">
      <w:pPr>
        <w:widowControl w:val="0"/>
        <w:tabs>
          <w:tab w:val="left" w:pos="460"/>
        </w:tabs>
        <w:autoSpaceDE w:val="0"/>
        <w:autoSpaceDN w:val="0"/>
        <w:spacing w:before="90" w:line="240" w:lineRule="auto"/>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lang w:val="en-US"/>
        </w:rPr>
        <w:tab/>
      </w:r>
      <w:r w:rsidR="00AD2E32" w:rsidRPr="00AD2E32">
        <w:rPr>
          <w:rFonts w:ascii="Times New Roman" w:eastAsia="Times New Roman" w:hAnsi="Times New Roman" w:cs="Times New Roman"/>
          <w:b/>
          <w:bCs/>
          <w:sz w:val="24"/>
          <w:szCs w:val="24"/>
          <w:lang w:val="en-US"/>
        </w:rPr>
        <w:t>TRAVEL</w:t>
      </w:r>
    </w:p>
    <w:p w14:paraId="3CBC89C8" w14:textId="63B503BC" w:rsidR="00F132FB" w:rsidRDefault="00AD2E32" w:rsidP="00D74D6F">
      <w:pPr>
        <w:widowControl w:val="0"/>
        <w:tabs>
          <w:tab w:val="left" w:pos="460"/>
        </w:tabs>
        <w:autoSpaceDE w:val="0"/>
        <w:autoSpaceDN w:val="0"/>
        <w:spacing w:before="90" w:line="240" w:lineRule="auto"/>
        <w:ind w:left="460"/>
        <w:outlineLvl w:val="0"/>
        <w:rPr>
          <w:rFonts w:ascii="Times New Roman" w:eastAsia="Times New Roman" w:hAnsi="Times New Roman" w:cs="Times New Roman"/>
          <w:lang w:val="en-US"/>
        </w:rPr>
      </w:pPr>
      <w:r w:rsidRPr="00001484">
        <w:rPr>
          <w:rFonts w:ascii="Times New Roman" w:eastAsia="Times New Roman" w:hAnsi="Times New Roman" w:cs="Times New Roman"/>
          <w:lang w:val="en-US"/>
        </w:rPr>
        <w:lastRenderedPageBreak/>
        <w:t>A total of $</w:t>
      </w:r>
      <w:r w:rsidR="00D74D6F">
        <w:rPr>
          <w:rFonts w:ascii="Times New Roman" w:eastAsia="Times New Roman" w:hAnsi="Times New Roman" w:cs="Times New Roman"/>
          <w:lang w:val="en-US"/>
        </w:rPr>
        <w:t>5</w:t>
      </w:r>
      <w:ins w:id="41" w:author="Lisa Cantore" w:date="2022-09-22T14:49:00Z">
        <w:r w:rsidR="00115B2F">
          <w:rPr>
            <w:rFonts w:ascii="Times New Roman" w:eastAsia="Times New Roman" w:hAnsi="Times New Roman" w:cs="Times New Roman"/>
            <w:lang w:val="en-US"/>
          </w:rPr>
          <w:t>44</w:t>
        </w:r>
      </w:ins>
      <w:del w:id="42" w:author="Lisa Cantore" w:date="2022-09-22T14:49:00Z">
        <w:r w:rsidR="00D74D6F" w:rsidDel="00115B2F">
          <w:rPr>
            <w:rFonts w:ascii="Times New Roman" w:eastAsia="Times New Roman" w:hAnsi="Times New Roman" w:cs="Times New Roman"/>
            <w:lang w:val="en-US"/>
          </w:rPr>
          <w:delText>09</w:delText>
        </w:r>
      </w:del>
      <w:r w:rsidRPr="00001484">
        <w:rPr>
          <w:rFonts w:ascii="Times New Roman" w:eastAsia="Times New Roman" w:hAnsi="Times New Roman" w:cs="Times New Roman"/>
          <w:lang w:val="en-US"/>
        </w:rPr>
        <w:t xml:space="preserve"> of domestic travel funds </w:t>
      </w:r>
      <w:r w:rsidR="00F534BB" w:rsidRPr="00001484">
        <w:rPr>
          <w:rFonts w:ascii="Times New Roman" w:eastAsia="Times New Roman" w:hAnsi="Times New Roman" w:cs="Times New Roman"/>
          <w:lang w:val="en-US"/>
        </w:rPr>
        <w:t>will be allocated</w:t>
      </w:r>
      <w:r w:rsidRPr="00001484">
        <w:rPr>
          <w:rFonts w:ascii="Times New Roman" w:eastAsia="Times New Roman" w:hAnsi="Times New Roman" w:cs="Times New Roman"/>
          <w:lang w:val="en-US"/>
        </w:rPr>
        <w:t xml:space="preserve"> to support </w:t>
      </w:r>
      <w:r w:rsidR="00D863EB">
        <w:rPr>
          <w:rFonts w:ascii="Times New Roman" w:eastAsia="Times New Roman" w:hAnsi="Times New Roman" w:cs="Times New Roman"/>
          <w:lang w:val="en-US"/>
        </w:rPr>
        <w:t>the Fellow’s</w:t>
      </w:r>
      <w:r w:rsidRPr="00001484">
        <w:rPr>
          <w:rFonts w:ascii="Times New Roman" w:eastAsia="Times New Roman" w:hAnsi="Times New Roman" w:cs="Times New Roman"/>
          <w:lang w:val="en-US"/>
        </w:rPr>
        <w:t xml:space="preserve"> travel.</w:t>
      </w:r>
      <w:r w:rsidR="003E4147" w:rsidRPr="00001484">
        <w:rPr>
          <w:rFonts w:ascii="Times New Roman" w:eastAsia="Times New Roman" w:hAnsi="Times New Roman" w:cs="Times New Roman"/>
          <w:lang w:val="en-US"/>
        </w:rPr>
        <w:t xml:space="preserve"> This includes vehicle travel with mileage reimbursed </w:t>
      </w:r>
      <w:ins w:id="43" w:author="Lisa Cantore" w:date="2022-09-22T17:06:00Z">
        <w:r w:rsidR="00EA315A">
          <w:rPr>
            <w:rFonts w:ascii="Times New Roman" w:eastAsia="Times New Roman" w:hAnsi="Times New Roman" w:cs="Times New Roman"/>
            <w:lang w:val="en-US"/>
          </w:rPr>
          <w:t>at</w:t>
        </w:r>
      </w:ins>
      <w:del w:id="44" w:author="Lisa Cantore" w:date="2022-09-22T17:06:00Z">
        <w:r w:rsidR="003E4147" w:rsidRPr="00001484" w:rsidDel="00EA315A">
          <w:rPr>
            <w:rFonts w:ascii="Times New Roman" w:eastAsia="Times New Roman" w:hAnsi="Times New Roman" w:cs="Times New Roman"/>
            <w:lang w:val="en-US"/>
          </w:rPr>
          <w:delText>of</w:delText>
        </w:r>
      </w:del>
      <w:r w:rsidR="003E4147" w:rsidRPr="00001484">
        <w:rPr>
          <w:rFonts w:ascii="Times New Roman" w:eastAsia="Times New Roman" w:hAnsi="Times New Roman" w:cs="Times New Roman"/>
          <w:lang w:val="en-US"/>
        </w:rPr>
        <w:t xml:space="preserve"> $0.</w:t>
      </w:r>
      <w:del w:id="45" w:author="Lisa Cantore" w:date="2022-09-22T14:39:00Z">
        <w:r w:rsidR="003E4147" w:rsidRPr="00001484" w:rsidDel="009C2CEF">
          <w:rPr>
            <w:rFonts w:ascii="Times New Roman" w:eastAsia="Times New Roman" w:hAnsi="Times New Roman" w:cs="Times New Roman"/>
            <w:lang w:val="en-US"/>
          </w:rPr>
          <w:delText xml:space="preserve">585 </w:delText>
        </w:r>
      </w:del>
      <w:ins w:id="46" w:author="Lisa Cantore" w:date="2022-09-22T14:39:00Z">
        <w:r w:rsidR="009C2CEF">
          <w:rPr>
            <w:rFonts w:ascii="Times New Roman" w:eastAsia="Times New Roman" w:hAnsi="Times New Roman" w:cs="Times New Roman"/>
            <w:lang w:val="en-US"/>
          </w:rPr>
          <w:t>625</w:t>
        </w:r>
        <w:r w:rsidR="009C2CEF" w:rsidRPr="00001484">
          <w:rPr>
            <w:rFonts w:ascii="Times New Roman" w:eastAsia="Times New Roman" w:hAnsi="Times New Roman" w:cs="Times New Roman"/>
            <w:lang w:val="en-US"/>
          </w:rPr>
          <w:t xml:space="preserve"> </w:t>
        </w:r>
      </w:ins>
      <w:r w:rsidR="003E4147" w:rsidRPr="00001484">
        <w:rPr>
          <w:rFonts w:ascii="Times New Roman" w:eastAsia="Times New Roman" w:hAnsi="Times New Roman" w:cs="Times New Roman"/>
          <w:lang w:val="en-US"/>
        </w:rPr>
        <w:t>per mile</w:t>
      </w:r>
      <w:r w:rsidR="00BA3776">
        <w:rPr>
          <w:rFonts w:ascii="Times New Roman" w:eastAsia="Times New Roman" w:hAnsi="Times New Roman" w:cs="Times New Roman"/>
          <w:lang w:val="en-US"/>
        </w:rPr>
        <w:t xml:space="preserve"> for </w:t>
      </w:r>
      <w:del w:id="47" w:author="Lisa Cantore" w:date="2022-09-22T14:45:00Z">
        <w:r w:rsidR="00BA3776" w:rsidDel="009C2CEF">
          <w:rPr>
            <w:rFonts w:ascii="Times New Roman" w:eastAsia="Times New Roman" w:hAnsi="Times New Roman" w:cs="Times New Roman"/>
            <w:lang w:val="en-US"/>
          </w:rPr>
          <w:delText>1,014</w:delText>
        </w:r>
      </w:del>
      <w:ins w:id="48" w:author="Lisa Cantore" w:date="2022-09-22T14:45:00Z">
        <w:r w:rsidR="009C2CEF">
          <w:rPr>
            <w:rFonts w:ascii="Times New Roman" w:eastAsia="Times New Roman" w:hAnsi="Times New Roman" w:cs="Times New Roman"/>
            <w:lang w:val="en-US"/>
          </w:rPr>
          <w:t>870</w:t>
        </w:r>
      </w:ins>
      <w:r w:rsidR="00BA3776">
        <w:rPr>
          <w:rFonts w:ascii="Times New Roman" w:eastAsia="Times New Roman" w:hAnsi="Times New Roman" w:cs="Times New Roman"/>
          <w:lang w:val="en-US"/>
        </w:rPr>
        <w:t xml:space="preserve"> miles (145/trip)</w:t>
      </w:r>
      <w:r w:rsidR="003E4147"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This </w:t>
      </w:r>
      <w:r w:rsidR="003E4147" w:rsidRPr="00001484">
        <w:rPr>
          <w:rFonts w:ascii="Times New Roman" w:eastAsia="Times New Roman" w:hAnsi="Times New Roman" w:cs="Times New Roman"/>
          <w:lang w:val="en-US"/>
        </w:rPr>
        <w:t>covers an estimate of</w:t>
      </w:r>
      <w:r w:rsidRPr="00001484">
        <w:rPr>
          <w:rFonts w:ascii="Times New Roman" w:eastAsia="Times New Roman" w:hAnsi="Times New Roman" w:cs="Times New Roman"/>
          <w:lang w:val="en-US"/>
        </w:rPr>
        <w:t xml:space="preserve"> </w:t>
      </w:r>
      <w:r w:rsidR="00D74D6F">
        <w:rPr>
          <w:rFonts w:ascii="Times New Roman" w:eastAsia="Times New Roman" w:hAnsi="Times New Roman" w:cs="Times New Roman"/>
          <w:lang w:val="en-US"/>
        </w:rPr>
        <w:t>6</w:t>
      </w:r>
      <w:r w:rsidR="003E4147" w:rsidRPr="00001484">
        <w:rPr>
          <w:rFonts w:ascii="Times New Roman" w:eastAsia="Times New Roman" w:hAnsi="Times New Roman" w:cs="Times New Roman"/>
          <w:lang w:val="en-US"/>
        </w:rPr>
        <w:t xml:space="preserve"> trips to complete </w:t>
      </w:r>
      <w:r w:rsidRPr="00001484">
        <w:rPr>
          <w:rFonts w:ascii="Times New Roman" w:eastAsia="Times New Roman" w:hAnsi="Times New Roman" w:cs="Times New Roman"/>
          <w:lang w:val="en-US"/>
        </w:rPr>
        <w:t>field work</w:t>
      </w:r>
      <w:r w:rsidR="003E4147" w:rsidRPr="00001484">
        <w:rPr>
          <w:rFonts w:ascii="Times New Roman" w:eastAsia="Times New Roman" w:hAnsi="Times New Roman" w:cs="Times New Roman"/>
          <w:lang w:val="en-US"/>
        </w:rPr>
        <w:t xml:space="preserve">, </w:t>
      </w:r>
      <w:r w:rsidR="00040965" w:rsidRPr="00001484">
        <w:rPr>
          <w:rFonts w:ascii="Times New Roman" w:eastAsia="Times New Roman" w:hAnsi="Times New Roman" w:cs="Times New Roman"/>
          <w:lang w:val="en-US"/>
        </w:rPr>
        <w:t>meetings</w:t>
      </w:r>
      <w:r w:rsidR="003E4147" w:rsidRPr="00001484">
        <w:rPr>
          <w:rFonts w:ascii="Times New Roman" w:eastAsia="Times New Roman" w:hAnsi="Times New Roman" w:cs="Times New Roman"/>
          <w:lang w:val="en-US"/>
        </w:rPr>
        <w:t>, and lectures</w:t>
      </w:r>
      <w:r w:rsidR="00040965"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at the Padilla Bay NERR. </w:t>
      </w:r>
    </w:p>
    <w:p w14:paraId="5FFCB65C" w14:textId="3E2C0D9A" w:rsidR="00D74D6F" w:rsidDel="00115B2F" w:rsidRDefault="00D74D6F" w:rsidP="00D74D6F">
      <w:pPr>
        <w:widowControl w:val="0"/>
        <w:tabs>
          <w:tab w:val="left" w:pos="460"/>
        </w:tabs>
        <w:autoSpaceDE w:val="0"/>
        <w:autoSpaceDN w:val="0"/>
        <w:spacing w:before="90" w:line="240" w:lineRule="auto"/>
        <w:ind w:left="460"/>
        <w:outlineLvl w:val="0"/>
        <w:rPr>
          <w:del w:id="49" w:author="Lisa Cantore" w:date="2022-09-22T14:49:00Z"/>
          <w:rFonts w:ascii="Times New Roman" w:eastAsia="Times New Roman" w:hAnsi="Times New Roman" w:cs="Times New Roman"/>
          <w:bCs/>
          <w:sz w:val="24"/>
          <w:szCs w:val="24"/>
          <w:lang w:val="en-US"/>
        </w:rPr>
      </w:pPr>
      <w:del w:id="50" w:author="Lisa Cantore" w:date="2022-09-22T14:49:00Z">
        <w:r w:rsidDel="00115B2F">
          <w:rPr>
            <w:rFonts w:ascii="Times New Roman" w:eastAsia="Times New Roman" w:hAnsi="Times New Roman" w:cs="Times New Roman"/>
            <w:lang w:val="en-US"/>
          </w:rPr>
          <w:delText xml:space="preserve">$600 will be allocated to cover the cost of registration for the NERR Annual Meeting, located locally in Seattle. </w:delText>
        </w:r>
      </w:del>
    </w:p>
    <w:p w14:paraId="04B8A5B0" w14:textId="77777777" w:rsidR="00F132FB" w:rsidRPr="00AD2E32" w:rsidRDefault="00F132FB" w:rsidP="00D74D6F">
      <w:pPr>
        <w:widowControl w:val="0"/>
        <w:tabs>
          <w:tab w:val="left" w:pos="460"/>
        </w:tabs>
        <w:autoSpaceDE w:val="0"/>
        <w:autoSpaceDN w:val="0"/>
        <w:spacing w:before="90" w:line="240" w:lineRule="auto"/>
        <w:outlineLvl w:val="0"/>
        <w:rPr>
          <w:rFonts w:ascii="Times New Roman" w:eastAsia="Times New Roman" w:hAnsi="Times New Roman" w:cs="Times New Roman"/>
          <w:i/>
          <w:lang w:val="en-US"/>
        </w:rPr>
      </w:pPr>
    </w:p>
    <w:p w14:paraId="75EFD4F9" w14:textId="071AA836" w:rsidR="00AD2E32" w:rsidRPr="00D863EB" w:rsidRDefault="00AD2E32" w:rsidP="00D74D6F">
      <w:pPr>
        <w:widowControl w:val="0"/>
        <w:tabs>
          <w:tab w:val="left" w:pos="460"/>
        </w:tabs>
        <w:autoSpaceDE w:val="0"/>
        <w:autoSpaceDN w:val="0"/>
        <w:spacing w:line="240" w:lineRule="auto"/>
        <w:ind w:left="480"/>
        <w:rPr>
          <w:rFonts w:ascii="Times New Roman" w:eastAsia="Times New Roman" w:hAnsi="Times New Roman" w:cs="Times New Roman"/>
          <w:b/>
          <w:lang w:val="en-US"/>
        </w:rPr>
      </w:pPr>
      <w:r w:rsidRPr="00AD2E32">
        <w:rPr>
          <w:rFonts w:ascii="Times New Roman" w:eastAsia="Times New Roman" w:hAnsi="Times New Roman" w:cs="Times New Roman"/>
          <w:b/>
          <w:sz w:val="24"/>
          <w:lang w:val="en-US"/>
        </w:rPr>
        <w:t>SUPPLIES</w:t>
      </w:r>
    </w:p>
    <w:p w14:paraId="1028452A" w14:textId="733AAFFB" w:rsidR="00D7760C" w:rsidRDefault="00AD2E32" w:rsidP="00D74D6F">
      <w:pPr>
        <w:widowControl w:val="0"/>
        <w:autoSpaceDE w:val="0"/>
        <w:autoSpaceDN w:val="0"/>
        <w:spacing w:before="37"/>
        <w:ind w:left="460" w:right="118"/>
        <w:rPr>
          <w:ins w:id="51" w:author="Lisa Cantore" w:date="2022-09-22T14:50:00Z"/>
          <w:rFonts w:ascii="Times New Roman" w:eastAsia="Times New Roman" w:hAnsi="Times New Roman" w:cs="Times New Roman"/>
          <w:lang w:val="en-US"/>
        </w:rPr>
      </w:pPr>
      <w:r w:rsidRPr="00001484">
        <w:rPr>
          <w:rFonts w:ascii="Times New Roman" w:eastAsia="Times New Roman" w:hAnsi="Times New Roman" w:cs="Times New Roman"/>
          <w:lang w:val="en-US"/>
        </w:rPr>
        <w:t>$</w:t>
      </w:r>
      <w:ins w:id="52" w:author="Lisa Cantore" w:date="2022-09-22T17:02:00Z">
        <w:r w:rsidR="00EA315A">
          <w:rPr>
            <w:rFonts w:ascii="Times New Roman" w:eastAsia="Times New Roman" w:hAnsi="Times New Roman" w:cs="Times New Roman"/>
            <w:lang w:val="en-US"/>
          </w:rPr>
          <w:t>477</w:t>
        </w:r>
      </w:ins>
      <w:del w:id="53" w:author="Lisa Cantore" w:date="2022-09-22T17:02:00Z">
        <w:r w:rsidR="00D74D6F" w:rsidDel="00EA315A">
          <w:rPr>
            <w:rFonts w:ascii="Times New Roman" w:eastAsia="Times New Roman" w:hAnsi="Times New Roman" w:cs="Times New Roman"/>
            <w:lang w:val="en-US"/>
          </w:rPr>
          <w:delText>53</w:delText>
        </w:r>
      </w:del>
      <w:del w:id="54" w:author="Lisa Cantore" w:date="2022-09-22T15:40:00Z">
        <w:r w:rsidR="00D74D6F" w:rsidDel="00FF6D41">
          <w:rPr>
            <w:rFonts w:ascii="Times New Roman" w:eastAsia="Times New Roman" w:hAnsi="Times New Roman" w:cs="Times New Roman"/>
            <w:lang w:val="en-US"/>
          </w:rPr>
          <w:delText>9</w:delText>
        </w:r>
      </w:del>
      <w:r w:rsidRPr="00001484">
        <w:rPr>
          <w:rFonts w:ascii="Times New Roman" w:eastAsia="Times New Roman" w:hAnsi="Times New Roman" w:cs="Times New Roman"/>
          <w:lang w:val="en-US"/>
        </w:rPr>
        <w:t xml:space="preserve"> </w:t>
      </w:r>
      <w:r w:rsidR="00F534BB" w:rsidRPr="00001484">
        <w:rPr>
          <w:rFonts w:ascii="Times New Roman" w:eastAsia="Times New Roman" w:hAnsi="Times New Roman" w:cs="Times New Roman"/>
          <w:lang w:val="en-US"/>
        </w:rPr>
        <w:t xml:space="preserve">will be allocated to support </w:t>
      </w:r>
      <w:r w:rsidRPr="00001484">
        <w:rPr>
          <w:rFonts w:ascii="Times New Roman" w:eastAsia="Times New Roman" w:hAnsi="Times New Roman" w:cs="Times New Roman"/>
          <w:lang w:val="en-US"/>
        </w:rPr>
        <w:t>for field</w:t>
      </w:r>
      <w:r w:rsidR="00F534BB"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laboratory</w:t>
      </w:r>
      <w:r w:rsidR="00F534BB" w:rsidRPr="00001484">
        <w:rPr>
          <w:rFonts w:ascii="Times New Roman" w:eastAsia="Times New Roman" w:hAnsi="Times New Roman" w:cs="Times New Roman"/>
          <w:lang w:val="en-US"/>
        </w:rPr>
        <w:t>, and computing work.</w:t>
      </w:r>
      <w:r w:rsidR="00BE35EC" w:rsidRPr="00001484">
        <w:rPr>
          <w:rFonts w:ascii="Times New Roman" w:eastAsia="Times New Roman" w:hAnsi="Times New Roman" w:cs="Times New Roman"/>
          <w:lang w:val="en-US"/>
        </w:rPr>
        <w:t xml:space="preserve"> This includes $</w:t>
      </w:r>
      <w:r w:rsidR="004B2A93" w:rsidRPr="00001484">
        <w:rPr>
          <w:rFonts w:ascii="Times New Roman" w:eastAsia="Times New Roman" w:hAnsi="Times New Roman" w:cs="Times New Roman"/>
          <w:lang w:val="en-US"/>
        </w:rPr>
        <w:t>265</w:t>
      </w:r>
      <w:r w:rsidR="00BE35EC" w:rsidRPr="00001484">
        <w:rPr>
          <w:rFonts w:ascii="Times New Roman" w:eastAsia="Times New Roman" w:hAnsi="Times New Roman" w:cs="Times New Roman"/>
          <w:lang w:val="en-US"/>
        </w:rPr>
        <w:t xml:space="preserve"> to cover replacement sensor parts for 4 dissolved oxygen sensors</w:t>
      </w:r>
      <w:r w:rsidR="00D863EB">
        <w:rPr>
          <w:rFonts w:ascii="Times New Roman" w:eastAsia="Times New Roman" w:hAnsi="Times New Roman" w:cs="Times New Roman"/>
          <w:lang w:val="en-US"/>
        </w:rPr>
        <w:t xml:space="preserve">, </w:t>
      </w:r>
      <w:r w:rsidR="00BA3776">
        <w:rPr>
          <w:rFonts w:ascii="Times New Roman" w:eastAsia="Times New Roman" w:hAnsi="Times New Roman" w:cs="Times New Roman"/>
          <w:lang w:val="en-US"/>
        </w:rPr>
        <w:t>and $</w:t>
      </w:r>
      <w:r w:rsidR="00D74D6F">
        <w:rPr>
          <w:rFonts w:ascii="Times New Roman" w:eastAsia="Times New Roman" w:hAnsi="Times New Roman" w:cs="Times New Roman"/>
          <w:lang w:val="en-US"/>
        </w:rPr>
        <w:t>2</w:t>
      </w:r>
      <w:ins w:id="55" w:author="Lisa Cantore" w:date="2022-09-22T17:02:00Z">
        <w:r w:rsidR="00EA315A">
          <w:rPr>
            <w:rFonts w:ascii="Times New Roman" w:eastAsia="Times New Roman" w:hAnsi="Times New Roman" w:cs="Times New Roman"/>
            <w:lang w:val="en-US"/>
          </w:rPr>
          <w:t>12</w:t>
        </w:r>
      </w:ins>
      <w:del w:id="56" w:author="Lisa Cantore" w:date="2022-09-22T17:02:00Z">
        <w:r w:rsidR="00D74D6F" w:rsidDel="00EA315A">
          <w:rPr>
            <w:rFonts w:ascii="Times New Roman" w:eastAsia="Times New Roman" w:hAnsi="Times New Roman" w:cs="Times New Roman"/>
            <w:lang w:val="en-US"/>
          </w:rPr>
          <w:delText>7</w:delText>
        </w:r>
      </w:del>
      <w:del w:id="57" w:author="Lisa Cantore" w:date="2022-09-22T15:40:00Z">
        <w:r w:rsidR="00D74D6F" w:rsidDel="00FF6D41">
          <w:rPr>
            <w:rFonts w:ascii="Times New Roman" w:eastAsia="Times New Roman" w:hAnsi="Times New Roman" w:cs="Times New Roman"/>
            <w:lang w:val="en-US"/>
          </w:rPr>
          <w:delText>9</w:delText>
        </w:r>
      </w:del>
      <w:r w:rsidR="00BA3776">
        <w:rPr>
          <w:rFonts w:ascii="Times New Roman" w:eastAsia="Times New Roman" w:hAnsi="Times New Roman" w:cs="Times New Roman"/>
          <w:lang w:val="en-US"/>
        </w:rPr>
        <w:t xml:space="preserve"> </w:t>
      </w:r>
      <w:ins w:id="58" w:author="Lisa Cantore" w:date="2022-09-22T17:02:00Z">
        <w:r w:rsidR="00EA315A">
          <w:rPr>
            <w:rFonts w:ascii="Times New Roman" w:eastAsia="Times New Roman" w:hAnsi="Times New Roman" w:cs="Times New Roman"/>
            <w:lang w:val="en-US"/>
          </w:rPr>
          <w:t>to cover</w:t>
        </w:r>
      </w:ins>
      <w:del w:id="59" w:author="Lisa Cantore" w:date="2022-09-22T17:02:00Z">
        <w:r w:rsidR="00BA3776" w:rsidDel="00EA315A">
          <w:rPr>
            <w:rFonts w:ascii="Times New Roman" w:eastAsia="Times New Roman" w:hAnsi="Times New Roman" w:cs="Times New Roman"/>
            <w:lang w:val="en-US"/>
          </w:rPr>
          <w:delText>for</w:delText>
        </w:r>
      </w:del>
      <w:r w:rsidR="00BA3776">
        <w:rPr>
          <w:rFonts w:ascii="Times New Roman" w:eastAsia="Times New Roman" w:hAnsi="Times New Roman" w:cs="Times New Roman"/>
          <w:lang w:val="en-US"/>
        </w:rPr>
        <w:t xml:space="preserve"> misc. supplies</w:t>
      </w:r>
      <w:r w:rsidR="004379AE">
        <w:rPr>
          <w:rFonts w:ascii="Times New Roman" w:eastAsia="Times New Roman" w:hAnsi="Times New Roman" w:cs="Times New Roman"/>
          <w:lang w:val="en-US"/>
        </w:rPr>
        <w:t>.</w:t>
      </w:r>
    </w:p>
    <w:p w14:paraId="53E61217" w14:textId="181A0042" w:rsidR="00115B2F" w:rsidRDefault="00115B2F" w:rsidP="00D74D6F">
      <w:pPr>
        <w:widowControl w:val="0"/>
        <w:autoSpaceDE w:val="0"/>
        <w:autoSpaceDN w:val="0"/>
        <w:spacing w:before="37"/>
        <w:ind w:left="460" w:right="118"/>
        <w:rPr>
          <w:ins w:id="60" w:author="Lisa Cantore" w:date="2022-09-22T15:41:00Z"/>
          <w:rFonts w:ascii="Times New Roman" w:eastAsia="Times New Roman" w:hAnsi="Times New Roman" w:cs="Times New Roman"/>
          <w:lang w:val="en-US"/>
        </w:rPr>
      </w:pPr>
    </w:p>
    <w:p w14:paraId="3888A8D6" w14:textId="72D46794" w:rsidR="00FF6D41" w:rsidRPr="00FF6D41" w:rsidRDefault="00FF6D41" w:rsidP="00D74D6F">
      <w:pPr>
        <w:widowControl w:val="0"/>
        <w:autoSpaceDE w:val="0"/>
        <w:autoSpaceDN w:val="0"/>
        <w:spacing w:before="37"/>
        <w:ind w:left="460" w:right="118"/>
        <w:rPr>
          <w:ins w:id="61" w:author="Lisa Cantore" w:date="2022-09-22T14:50:00Z"/>
          <w:rFonts w:ascii="Times New Roman" w:eastAsia="Times New Roman" w:hAnsi="Times New Roman" w:cs="Times New Roman"/>
          <w:b/>
          <w:lang w:val="en-US"/>
        </w:rPr>
      </w:pPr>
      <w:ins w:id="62" w:author="Lisa Cantore" w:date="2022-09-22T15:41:00Z">
        <w:r w:rsidRPr="00FF6D41">
          <w:rPr>
            <w:rFonts w:ascii="Times New Roman" w:eastAsia="Times New Roman" w:hAnsi="Times New Roman" w:cs="Times New Roman"/>
            <w:b/>
            <w:lang w:val="en-US"/>
          </w:rPr>
          <w:t>OTHER</w:t>
        </w:r>
      </w:ins>
    </w:p>
    <w:p w14:paraId="2DDD7708" w14:textId="42A1BD0B" w:rsidR="00FF6D41" w:rsidRPr="00EA315A" w:rsidRDefault="005B53B3" w:rsidP="00EA315A">
      <w:pPr>
        <w:widowControl w:val="0"/>
        <w:tabs>
          <w:tab w:val="left" w:pos="460"/>
        </w:tabs>
        <w:autoSpaceDE w:val="0"/>
        <w:autoSpaceDN w:val="0"/>
        <w:spacing w:before="90" w:line="240" w:lineRule="auto"/>
        <w:ind w:left="460"/>
        <w:outlineLvl w:val="0"/>
        <w:rPr>
          <w:ins w:id="63" w:author="Lisa Cantore" w:date="2022-09-22T14:50:00Z"/>
          <w:rFonts w:ascii="Times New Roman" w:eastAsia="Times New Roman" w:hAnsi="Times New Roman" w:cs="Times New Roman"/>
          <w:lang w:val="en-US"/>
        </w:rPr>
      </w:pPr>
      <w:ins w:id="64" w:author="Lisa Cantore" w:date="2022-09-22T15:46:00Z">
        <w:r>
          <w:rPr>
            <w:rFonts w:ascii="Times New Roman" w:eastAsia="Times New Roman" w:hAnsi="Times New Roman" w:cs="Times New Roman"/>
            <w:lang w:val="en-US"/>
          </w:rPr>
          <w:t xml:space="preserve">A </w:t>
        </w:r>
        <w:r w:rsidR="00EA315A">
          <w:rPr>
            <w:rFonts w:ascii="Times New Roman" w:eastAsia="Times New Roman" w:hAnsi="Times New Roman" w:cs="Times New Roman"/>
            <w:lang w:val="en-US"/>
          </w:rPr>
          <w:t>portion of the remaining funds</w:t>
        </w:r>
        <w:r>
          <w:rPr>
            <w:rFonts w:ascii="Times New Roman" w:eastAsia="Times New Roman" w:hAnsi="Times New Roman" w:cs="Times New Roman"/>
            <w:lang w:val="en-US"/>
          </w:rPr>
          <w:t xml:space="preserve"> will be allocated to</w:t>
        </w:r>
      </w:ins>
      <w:ins w:id="65" w:author="Lisa Cantore" w:date="2022-09-22T14:50:00Z">
        <w:r w:rsidR="00115B2F">
          <w:rPr>
            <w:rFonts w:ascii="Times New Roman" w:eastAsia="Times New Roman" w:hAnsi="Times New Roman" w:cs="Times New Roman"/>
            <w:lang w:val="en-US"/>
          </w:rPr>
          <w:t xml:space="preserve"> cover the cost of registration for the NERR Annual Meet</w:t>
        </w:r>
        <w:r>
          <w:rPr>
            <w:rFonts w:ascii="Times New Roman" w:eastAsia="Times New Roman" w:hAnsi="Times New Roman" w:cs="Times New Roman"/>
            <w:lang w:val="en-US"/>
          </w:rPr>
          <w:t xml:space="preserve">ing, located locally in Seattle at </w:t>
        </w:r>
      </w:ins>
      <w:ins w:id="66" w:author="Lisa Cantore" w:date="2022-09-22T15:46:00Z">
        <w:r>
          <w:rPr>
            <w:rFonts w:ascii="Times New Roman" w:eastAsia="Times New Roman" w:hAnsi="Times New Roman" w:cs="Times New Roman"/>
            <w:lang w:val="en-US"/>
          </w:rPr>
          <w:t xml:space="preserve">$600.  Additionally, remaining </w:t>
        </w:r>
      </w:ins>
      <w:ins w:id="67" w:author="Lisa Cantore" w:date="2022-09-22T15:47:00Z">
        <w:r w:rsidR="00EA315A">
          <w:rPr>
            <w:rFonts w:ascii="Times New Roman" w:eastAsia="Times New Roman" w:hAnsi="Times New Roman" w:cs="Times New Roman"/>
            <w:lang w:val="en-US"/>
          </w:rPr>
          <w:t>funds</w:t>
        </w:r>
        <w:r>
          <w:rPr>
            <w:rFonts w:ascii="Times New Roman" w:eastAsia="Times New Roman" w:hAnsi="Times New Roman" w:cs="Times New Roman"/>
            <w:lang w:val="en-US"/>
          </w:rPr>
          <w:t xml:space="preserve"> </w:t>
        </w:r>
      </w:ins>
      <w:ins w:id="68" w:author="Lisa Cantore" w:date="2022-09-22T15:42:00Z">
        <w:r w:rsidR="00FF6D41">
          <w:rPr>
            <w:rFonts w:ascii="Times New Roman" w:eastAsia="Times New Roman" w:hAnsi="Times New Roman" w:cs="Times New Roman"/>
            <w:lang w:val="en-US"/>
          </w:rPr>
          <w:t xml:space="preserve">will be used to support the Fellow’s tuition fees commensurate with the Fellow’s time which is for one academic quarter anticipated for </w:t>
        </w:r>
      </w:ins>
      <w:ins w:id="69" w:author="Lisa Cantore" w:date="2022-09-22T15:43:00Z">
        <w:r w:rsidR="00FF6D41">
          <w:rPr>
            <w:rFonts w:ascii="Times New Roman" w:eastAsia="Times New Roman" w:hAnsi="Times New Roman" w:cs="Times New Roman"/>
            <w:lang w:val="en-US"/>
          </w:rPr>
          <w:t>AY 2022-23 (Winter)</w:t>
        </w:r>
      </w:ins>
      <w:ins w:id="70" w:author="Lisa Cantore" w:date="2022-09-22T15:44:00Z">
        <w:r w:rsidR="00FF6D41">
          <w:rPr>
            <w:rFonts w:ascii="Times New Roman" w:eastAsia="Times New Roman" w:hAnsi="Times New Roman" w:cs="Times New Roman"/>
            <w:lang w:val="en-US"/>
          </w:rPr>
          <w:t xml:space="preserve"> at a rate of $5,904.</w:t>
        </w:r>
      </w:ins>
    </w:p>
    <w:p w14:paraId="04CB871D" w14:textId="77777777" w:rsidR="00115B2F" w:rsidRPr="00F132FB" w:rsidRDefault="00115B2F" w:rsidP="00D74D6F">
      <w:pPr>
        <w:widowControl w:val="0"/>
        <w:autoSpaceDE w:val="0"/>
        <w:autoSpaceDN w:val="0"/>
        <w:spacing w:before="37"/>
        <w:ind w:left="460" w:right="118"/>
        <w:rPr>
          <w:rFonts w:ascii="Times New Roman" w:eastAsia="Times New Roman" w:hAnsi="Times New Roman" w:cs="Times New Roman"/>
          <w:i/>
          <w:lang w:val="en-US"/>
        </w:rPr>
      </w:pPr>
    </w:p>
    <w:sectPr w:rsidR="00115B2F" w:rsidRPr="00F132F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98B46" w14:textId="77777777" w:rsidR="00E91CEF" w:rsidRDefault="00E91CEF">
      <w:pPr>
        <w:spacing w:line="240" w:lineRule="auto"/>
      </w:pPr>
      <w:r>
        <w:separator/>
      </w:r>
    </w:p>
  </w:endnote>
  <w:endnote w:type="continuationSeparator" w:id="0">
    <w:p w14:paraId="57F1101F" w14:textId="77777777" w:rsidR="00E91CEF" w:rsidRDefault="00E9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75129A" w:rsidRDefault="00751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BB3B" w14:textId="77777777" w:rsidR="00E91CEF" w:rsidRDefault="00E91CEF">
      <w:pPr>
        <w:spacing w:line="240" w:lineRule="auto"/>
      </w:pPr>
      <w:r>
        <w:separator/>
      </w:r>
    </w:p>
  </w:footnote>
  <w:footnote w:type="continuationSeparator" w:id="0">
    <w:p w14:paraId="2CB41901" w14:textId="77777777" w:rsidR="00E91CEF" w:rsidRDefault="00E91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75129A" w:rsidRDefault="009D7426">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B0" w14:textId="77777777" w:rsidR="0075129A" w:rsidRDefault="009D7426">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94E"/>
    <w:multiLevelType w:val="multilevel"/>
    <w:tmpl w:val="55BE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70D8"/>
    <w:multiLevelType w:val="multilevel"/>
    <w:tmpl w:val="DFE27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86BFC"/>
    <w:multiLevelType w:val="hybridMultilevel"/>
    <w:tmpl w:val="CEFE789E"/>
    <w:lvl w:ilvl="0" w:tplc="3D147384">
      <w:start w:val="1"/>
      <w:numFmt w:val="lowerLetter"/>
      <w:lvlText w:val="%1."/>
      <w:lvlJc w:val="left"/>
      <w:pPr>
        <w:ind w:left="480" w:hanging="360"/>
      </w:pPr>
      <w:rPr>
        <w:rFonts w:hint="default"/>
        <w:b/>
        <w:bCs/>
        <w:spacing w:val="-1"/>
        <w:w w:val="100"/>
      </w:rPr>
    </w:lvl>
    <w:lvl w:ilvl="1" w:tplc="F36E5CD0">
      <w:numFmt w:val="bullet"/>
      <w:lvlText w:val="•"/>
      <w:lvlJc w:val="left"/>
      <w:pPr>
        <w:ind w:left="1388" w:hanging="360"/>
      </w:pPr>
      <w:rPr>
        <w:rFonts w:hint="default"/>
      </w:rPr>
    </w:lvl>
    <w:lvl w:ilvl="2" w:tplc="F2ECCBD6">
      <w:numFmt w:val="bullet"/>
      <w:lvlText w:val="•"/>
      <w:lvlJc w:val="left"/>
      <w:pPr>
        <w:ind w:left="2296" w:hanging="360"/>
      </w:pPr>
      <w:rPr>
        <w:rFonts w:hint="default"/>
      </w:rPr>
    </w:lvl>
    <w:lvl w:ilvl="3" w:tplc="4704D0CA">
      <w:numFmt w:val="bullet"/>
      <w:lvlText w:val="•"/>
      <w:lvlJc w:val="left"/>
      <w:pPr>
        <w:ind w:left="3204" w:hanging="360"/>
      </w:pPr>
      <w:rPr>
        <w:rFonts w:hint="default"/>
      </w:rPr>
    </w:lvl>
    <w:lvl w:ilvl="4" w:tplc="5D5CF1AE">
      <w:numFmt w:val="bullet"/>
      <w:lvlText w:val="•"/>
      <w:lvlJc w:val="left"/>
      <w:pPr>
        <w:ind w:left="4112" w:hanging="360"/>
      </w:pPr>
      <w:rPr>
        <w:rFonts w:hint="default"/>
      </w:rPr>
    </w:lvl>
    <w:lvl w:ilvl="5" w:tplc="237E0536">
      <w:numFmt w:val="bullet"/>
      <w:lvlText w:val="•"/>
      <w:lvlJc w:val="left"/>
      <w:pPr>
        <w:ind w:left="5020" w:hanging="360"/>
      </w:pPr>
      <w:rPr>
        <w:rFonts w:hint="default"/>
      </w:rPr>
    </w:lvl>
    <w:lvl w:ilvl="6" w:tplc="5ACA7770">
      <w:numFmt w:val="bullet"/>
      <w:lvlText w:val="•"/>
      <w:lvlJc w:val="left"/>
      <w:pPr>
        <w:ind w:left="5928" w:hanging="360"/>
      </w:pPr>
      <w:rPr>
        <w:rFonts w:hint="default"/>
      </w:rPr>
    </w:lvl>
    <w:lvl w:ilvl="7" w:tplc="A4E67CD8">
      <w:numFmt w:val="bullet"/>
      <w:lvlText w:val="•"/>
      <w:lvlJc w:val="left"/>
      <w:pPr>
        <w:ind w:left="6836" w:hanging="360"/>
      </w:pPr>
      <w:rPr>
        <w:rFonts w:hint="default"/>
      </w:rPr>
    </w:lvl>
    <w:lvl w:ilvl="8" w:tplc="E480B0FA">
      <w:numFmt w:val="bullet"/>
      <w:lvlText w:val="•"/>
      <w:lvlJc w:val="left"/>
      <w:pPr>
        <w:ind w:left="7744" w:hanging="360"/>
      </w:pPr>
      <w:rPr>
        <w:rFonts w:hint="default"/>
      </w:rPr>
    </w:lvl>
  </w:abstractNum>
  <w:abstractNum w:abstractNumId="3"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A589E"/>
    <w:multiLevelType w:val="multilevel"/>
    <w:tmpl w:val="E1F048A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36E70"/>
    <w:multiLevelType w:val="multilevel"/>
    <w:tmpl w:val="0D1A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20E1"/>
    <w:multiLevelType w:val="hybridMultilevel"/>
    <w:tmpl w:val="EDF2DBF0"/>
    <w:lvl w:ilvl="0" w:tplc="FFFFFFFF">
      <w:start w:val="1"/>
      <w:numFmt w:val="lowerLetter"/>
      <w:lvlText w:val="%1."/>
      <w:lvlJc w:val="left"/>
      <w:pPr>
        <w:ind w:left="480" w:hanging="360"/>
      </w:pPr>
      <w:rPr>
        <w:rFonts w:hint="default"/>
        <w:b/>
        <w:bCs/>
        <w:spacing w:val="-1"/>
        <w:w w:val="100"/>
      </w:rPr>
    </w:lvl>
    <w:lvl w:ilvl="1" w:tplc="FFFFFFFF">
      <w:numFmt w:val="bullet"/>
      <w:lvlText w:val="•"/>
      <w:lvlJc w:val="left"/>
      <w:pPr>
        <w:ind w:left="1388" w:hanging="360"/>
      </w:pPr>
      <w:rPr>
        <w:rFonts w:hint="default"/>
      </w:rPr>
    </w:lvl>
    <w:lvl w:ilvl="2" w:tplc="FFFFFFFF">
      <w:numFmt w:val="bullet"/>
      <w:lvlText w:val="•"/>
      <w:lvlJc w:val="left"/>
      <w:pPr>
        <w:ind w:left="2296" w:hanging="360"/>
      </w:pPr>
      <w:rPr>
        <w:rFonts w:hint="default"/>
      </w:rPr>
    </w:lvl>
    <w:lvl w:ilvl="3" w:tplc="FFFFFFFF">
      <w:numFmt w:val="bullet"/>
      <w:lvlText w:val="•"/>
      <w:lvlJc w:val="left"/>
      <w:pPr>
        <w:ind w:left="3204" w:hanging="360"/>
      </w:pPr>
      <w:rPr>
        <w:rFonts w:hint="default"/>
      </w:rPr>
    </w:lvl>
    <w:lvl w:ilvl="4" w:tplc="FFFFFFFF">
      <w:numFmt w:val="bullet"/>
      <w:lvlText w:val="•"/>
      <w:lvlJc w:val="left"/>
      <w:pPr>
        <w:ind w:left="4112" w:hanging="360"/>
      </w:pPr>
      <w:rPr>
        <w:rFonts w:hint="default"/>
      </w:rPr>
    </w:lvl>
    <w:lvl w:ilvl="5" w:tplc="FFFFFFFF">
      <w:numFmt w:val="bullet"/>
      <w:lvlText w:val="•"/>
      <w:lvlJc w:val="left"/>
      <w:pPr>
        <w:ind w:left="5020" w:hanging="360"/>
      </w:pPr>
      <w:rPr>
        <w:rFonts w:hint="default"/>
      </w:rPr>
    </w:lvl>
    <w:lvl w:ilvl="6" w:tplc="FFFFFFFF">
      <w:numFmt w:val="bullet"/>
      <w:lvlText w:val="•"/>
      <w:lvlJc w:val="left"/>
      <w:pPr>
        <w:ind w:left="5928" w:hanging="360"/>
      </w:pPr>
      <w:rPr>
        <w:rFonts w:hint="default"/>
      </w:rPr>
    </w:lvl>
    <w:lvl w:ilvl="7" w:tplc="FFFFFFFF">
      <w:numFmt w:val="bullet"/>
      <w:lvlText w:val="•"/>
      <w:lvlJc w:val="left"/>
      <w:pPr>
        <w:ind w:left="6836" w:hanging="360"/>
      </w:pPr>
      <w:rPr>
        <w:rFonts w:hint="default"/>
      </w:rPr>
    </w:lvl>
    <w:lvl w:ilvl="8" w:tplc="FFFFFFFF">
      <w:numFmt w:val="bullet"/>
      <w:lvlText w:val="•"/>
      <w:lvlJc w:val="left"/>
      <w:pPr>
        <w:ind w:left="7744" w:hanging="360"/>
      </w:pPr>
      <w:rPr>
        <w:rFonts w:hint="default"/>
      </w:rPr>
    </w:lvl>
  </w:abstractNum>
  <w:abstractNum w:abstractNumId="8" w15:restartNumberingAfterBreak="0">
    <w:nsid w:val="47390A24"/>
    <w:multiLevelType w:val="hybridMultilevel"/>
    <w:tmpl w:val="BA7809CC"/>
    <w:lvl w:ilvl="0" w:tplc="3E0C9E30">
      <w:start w:val="7"/>
      <w:numFmt w:val="bullet"/>
      <w:lvlText w:val=""/>
      <w:lvlJc w:val="left"/>
      <w:pPr>
        <w:ind w:left="1080" w:hanging="360"/>
      </w:pPr>
      <w:rPr>
        <w:rFonts w:ascii="Wingdings" w:eastAsia="Arial"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33B1E"/>
    <w:multiLevelType w:val="multilevel"/>
    <w:tmpl w:val="3E56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C5628"/>
    <w:multiLevelType w:val="multilevel"/>
    <w:tmpl w:val="E9BEBC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7C2260"/>
    <w:multiLevelType w:val="multilevel"/>
    <w:tmpl w:val="C7EC2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B6470B3"/>
    <w:multiLevelType w:val="multilevel"/>
    <w:tmpl w:val="BCE88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721282">
    <w:abstractNumId w:val="10"/>
  </w:num>
  <w:num w:numId="2" w16cid:durableId="521170479">
    <w:abstractNumId w:val="12"/>
  </w:num>
  <w:num w:numId="3" w16cid:durableId="753816900">
    <w:abstractNumId w:val="5"/>
  </w:num>
  <w:num w:numId="4" w16cid:durableId="921531111">
    <w:abstractNumId w:val="9"/>
  </w:num>
  <w:num w:numId="5" w16cid:durableId="1112940103">
    <w:abstractNumId w:val="1"/>
  </w:num>
  <w:num w:numId="6" w16cid:durableId="315845154">
    <w:abstractNumId w:val="0"/>
  </w:num>
  <w:num w:numId="7" w16cid:durableId="1731805983">
    <w:abstractNumId w:val="4"/>
  </w:num>
  <w:num w:numId="8" w16cid:durableId="1833331577">
    <w:abstractNumId w:val="6"/>
  </w:num>
  <w:num w:numId="9" w16cid:durableId="1788817820">
    <w:abstractNumId w:val="3"/>
  </w:num>
  <w:num w:numId="10" w16cid:durableId="1012956318">
    <w:abstractNumId w:val="13"/>
  </w:num>
  <w:num w:numId="11" w16cid:durableId="232475317">
    <w:abstractNumId w:val="8"/>
  </w:num>
  <w:num w:numId="12" w16cid:durableId="456948016">
    <w:abstractNumId w:val="2"/>
  </w:num>
  <w:num w:numId="13" w16cid:durableId="1808625197">
    <w:abstractNumId w:val="7"/>
  </w:num>
  <w:num w:numId="14" w16cid:durableId="171877514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mstrom">
    <w15:presenceInfo w15:providerId="None" w15:userId="elmstrom"/>
  </w15:person>
  <w15:person w15:author="Lisa Cantore">
    <w15:presenceInfo w15:providerId="None" w15:userId="Lisa Cant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9A"/>
    <w:rsid w:val="00001484"/>
    <w:rsid w:val="00040965"/>
    <w:rsid w:val="0005249A"/>
    <w:rsid w:val="00067FD0"/>
    <w:rsid w:val="00075ADC"/>
    <w:rsid w:val="000D07CD"/>
    <w:rsid w:val="000F45C3"/>
    <w:rsid w:val="00115B2F"/>
    <w:rsid w:val="00135B4E"/>
    <w:rsid w:val="001A2AC8"/>
    <w:rsid w:val="001A3B26"/>
    <w:rsid w:val="001A7FF6"/>
    <w:rsid w:val="00202673"/>
    <w:rsid w:val="00204884"/>
    <w:rsid w:val="00206BFF"/>
    <w:rsid w:val="002137BD"/>
    <w:rsid w:val="00227AD3"/>
    <w:rsid w:val="002A59B7"/>
    <w:rsid w:val="002B7F03"/>
    <w:rsid w:val="002C15CF"/>
    <w:rsid w:val="002D4740"/>
    <w:rsid w:val="00303A1F"/>
    <w:rsid w:val="00322CAA"/>
    <w:rsid w:val="0034264F"/>
    <w:rsid w:val="00353B09"/>
    <w:rsid w:val="003721B3"/>
    <w:rsid w:val="003E4147"/>
    <w:rsid w:val="003F713F"/>
    <w:rsid w:val="00402F9A"/>
    <w:rsid w:val="0043033C"/>
    <w:rsid w:val="004379AE"/>
    <w:rsid w:val="00445172"/>
    <w:rsid w:val="00445189"/>
    <w:rsid w:val="00467AC1"/>
    <w:rsid w:val="00486C8E"/>
    <w:rsid w:val="004B2A93"/>
    <w:rsid w:val="00537E98"/>
    <w:rsid w:val="005A5657"/>
    <w:rsid w:val="005B53B3"/>
    <w:rsid w:val="005C3A13"/>
    <w:rsid w:val="005F24D8"/>
    <w:rsid w:val="006164CA"/>
    <w:rsid w:val="00620EE6"/>
    <w:rsid w:val="00627254"/>
    <w:rsid w:val="0075129A"/>
    <w:rsid w:val="007A5C0A"/>
    <w:rsid w:val="008922FB"/>
    <w:rsid w:val="008B6575"/>
    <w:rsid w:val="00924640"/>
    <w:rsid w:val="00953733"/>
    <w:rsid w:val="00955CFE"/>
    <w:rsid w:val="009816C7"/>
    <w:rsid w:val="0099719F"/>
    <w:rsid w:val="009C2CEF"/>
    <w:rsid w:val="009D7426"/>
    <w:rsid w:val="00A11649"/>
    <w:rsid w:val="00A16D0A"/>
    <w:rsid w:val="00A47E4A"/>
    <w:rsid w:val="00A81671"/>
    <w:rsid w:val="00A87D46"/>
    <w:rsid w:val="00AA2DB5"/>
    <w:rsid w:val="00AC36AE"/>
    <w:rsid w:val="00AD2E32"/>
    <w:rsid w:val="00B52FDF"/>
    <w:rsid w:val="00B85173"/>
    <w:rsid w:val="00B95D2A"/>
    <w:rsid w:val="00BA23EB"/>
    <w:rsid w:val="00BA3776"/>
    <w:rsid w:val="00BB64CC"/>
    <w:rsid w:val="00BC0DB0"/>
    <w:rsid w:val="00BD2A2B"/>
    <w:rsid w:val="00BE35EC"/>
    <w:rsid w:val="00BE4962"/>
    <w:rsid w:val="00BF1AA3"/>
    <w:rsid w:val="00C13CA8"/>
    <w:rsid w:val="00C21BB9"/>
    <w:rsid w:val="00C40F7E"/>
    <w:rsid w:val="00C85295"/>
    <w:rsid w:val="00CF0813"/>
    <w:rsid w:val="00D74D6F"/>
    <w:rsid w:val="00D7760C"/>
    <w:rsid w:val="00D863EB"/>
    <w:rsid w:val="00DE2F8C"/>
    <w:rsid w:val="00E23330"/>
    <w:rsid w:val="00E24270"/>
    <w:rsid w:val="00E3330F"/>
    <w:rsid w:val="00E716A2"/>
    <w:rsid w:val="00E91CEF"/>
    <w:rsid w:val="00EA315A"/>
    <w:rsid w:val="00ED58DC"/>
    <w:rsid w:val="00F07BAF"/>
    <w:rsid w:val="00F132FB"/>
    <w:rsid w:val="00F3662E"/>
    <w:rsid w:val="00F534BB"/>
    <w:rsid w:val="00F63CB2"/>
    <w:rsid w:val="00F657CD"/>
    <w:rsid w:val="00FF0C68"/>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DEF"/>
  <w15:docId w15:val="{53D3A15B-43B9-42C9-8827-C11344F3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6D0A"/>
    <w:rPr>
      <w:color w:val="0000FF" w:themeColor="hyperlink"/>
      <w:u w:val="single"/>
    </w:rPr>
  </w:style>
  <w:style w:type="paragraph" w:styleId="ListParagraph">
    <w:name w:val="List Paragraph"/>
    <w:basedOn w:val="Normal"/>
    <w:uiPriority w:val="1"/>
    <w:qFormat/>
    <w:rsid w:val="00A16D0A"/>
    <w:pPr>
      <w:ind w:left="720"/>
      <w:contextualSpacing/>
    </w:pPr>
  </w:style>
  <w:style w:type="character" w:styleId="FollowedHyperlink">
    <w:name w:val="FollowedHyperlink"/>
    <w:basedOn w:val="DefaultParagraphFont"/>
    <w:uiPriority w:val="99"/>
    <w:semiHidden/>
    <w:unhideWhenUsed/>
    <w:rsid w:val="00486C8E"/>
    <w:rPr>
      <w:color w:val="800080" w:themeColor="followedHyperlink"/>
      <w:u w:val="single"/>
    </w:rPr>
  </w:style>
  <w:style w:type="character" w:styleId="Emphasis">
    <w:name w:val="Emphasis"/>
    <w:basedOn w:val="DefaultParagraphFont"/>
    <w:uiPriority w:val="20"/>
    <w:qFormat/>
    <w:rsid w:val="00040965"/>
    <w:rPr>
      <w:i/>
      <w:iCs/>
    </w:rPr>
  </w:style>
  <w:style w:type="character" w:styleId="CommentReference">
    <w:name w:val="annotation reference"/>
    <w:basedOn w:val="DefaultParagraphFont"/>
    <w:uiPriority w:val="99"/>
    <w:semiHidden/>
    <w:unhideWhenUsed/>
    <w:rsid w:val="00BA23EB"/>
    <w:rPr>
      <w:sz w:val="16"/>
      <w:szCs w:val="16"/>
    </w:rPr>
  </w:style>
  <w:style w:type="paragraph" w:styleId="CommentText">
    <w:name w:val="annotation text"/>
    <w:basedOn w:val="Normal"/>
    <w:link w:val="CommentTextChar"/>
    <w:uiPriority w:val="99"/>
    <w:semiHidden/>
    <w:unhideWhenUsed/>
    <w:rsid w:val="00BA23EB"/>
    <w:pPr>
      <w:spacing w:line="240" w:lineRule="auto"/>
    </w:pPr>
    <w:rPr>
      <w:sz w:val="20"/>
      <w:szCs w:val="20"/>
    </w:rPr>
  </w:style>
  <w:style w:type="character" w:customStyle="1" w:styleId="CommentTextChar">
    <w:name w:val="Comment Text Char"/>
    <w:basedOn w:val="DefaultParagraphFont"/>
    <w:link w:val="CommentText"/>
    <w:uiPriority w:val="99"/>
    <w:semiHidden/>
    <w:rsid w:val="00BA23EB"/>
    <w:rPr>
      <w:sz w:val="20"/>
      <w:szCs w:val="20"/>
    </w:rPr>
  </w:style>
  <w:style w:type="paragraph" w:styleId="CommentSubject">
    <w:name w:val="annotation subject"/>
    <w:basedOn w:val="CommentText"/>
    <w:next w:val="CommentText"/>
    <w:link w:val="CommentSubjectChar"/>
    <w:uiPriority w:val="99"/>
    <w:semiHidden/>
    <w:unhideWhenUsed/>
    <w:rsid w:val="00BA23EB"/>
    <w:rPr>
      <w:b/>
      <w:bCs/>
    </w:rPr>
  </w:style>
  <w:style w:type="character" w:customStyle="1" w:styleId="CommentSubjectChar">
    <w:name w:val="Comment Subject Char"/>
    <w:basedOn w:val="CommentTextChar"/>
    <w:link w:val="CommentSubject"/>
    <w:uiPriority w:val="99"/>
    <w:semiHidden/>
    <w:rsid w:val="00BA23EB"/>
    <w:rPr>
      <w:b/>
      <w:bCs/>
      <w:sz w:val="20"/>
      <w:szCs w:val="20"/>
    </w:rPr>
  </w:style>
  <w:style w:type="paragraph" w:styleId="BalloonText">
    <w:name w:val="Balloon Text"/>
    <w:basedOn w:val="Normal"/>
    <w:link w:val="BalloonTextChar"/>
    <w:uiPriority w:val="99"/>
    <w:semiHidden/>
    <w:unhideWhenUsed/>
    <w:rsid w:val="00BA23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3EB"/>
    <w:rPr>
      <w:rFonts w:ascii="Segoe UI" w:hAnsi="Segoe UI" w:cs="Segoe UI"/>
      <w:sz w:val="18"/>
      <w:szCs w:val="18"/>
    </w:rPr>
  </w:style>
  <w:style w:type="paragraph" w:styleId="Revision">
    <w:name w:val="Revision"/>
    <w:hidden/>
    <w:uiPriority w:val="99"/>
    <w:semiHidden/>
    <w:rsid w:val="0020267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Elmstrom</dc:creator>
  <cp:keywords/>
  <dc:description/>
  <cp:lastModifiedBy>elmstrom</cp:lastModifiedBy>
  <cp:revision>2</cp:revision>
  <dcterms:created xsi:type="dcterms:W3CDTF">2022-09-27T23:35:00Z</dcterms:created>
  <dcterms:modified xsi:type="dcterms:W3CDTF">2022-09-27T23:35:00Z</dcterms:modified>
</cp:coreProperties>
</file>